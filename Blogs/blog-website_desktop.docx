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CBA55" w14:textId="77777777" w:rsidR="002D29F6" w:rsidRDefault="002D29F6" w:rsidP="002D29F6">
      <w:pPr>
        <w:pStyle w:val="ListParagraph"/>
        <w:numPr>
          <w:ilvl w:val="0"/>
          <w:numId w:val="2"/>
        </w:numPr>
        <w:rPr>
          <w:rStyle w:val="CommentReference"/>
          <w:sz w:val="32"/>
          <w:szCs w:val="32"/>
        </w:rPr>
      </w:pPr>
      <w:r w:rsidRPr="002D29F6">
        <w:rPr>
          <w:rStyle w:val="CommentReference"/>
          <w:sz w:val="32"/>
          <w:szCs w:val="32"/>
        </w:rPr>
        <w:t xml:space="preserve">Add a searching block: </w:t>
      </w:r>
    </w:p>
    <w:p w14:paraId="27A50AF9" w14:textId="72573C3E" w:rsidR="002D29F6" w:rsidRDefault="002D29F6" w:rsidP="002D29F6">
      <w:pPr>
        <w:pStyle w:val="ListParagraph"/>
        <w:rPr>
          <w:rStyle w:val="CommentReference"/>
          <w:sz w:val="32"/>
          <w:szCs w:val="32"/>
        </w:rPr>
      </w:pPr>
      <w:r>
        <w:rPr>
          <w:rStyle w:val="CommentReference"/>
          <w:sz w:val="32"/>
          <w:szCs w:val="32"/>
        </w:rPr>
        <w:t>A</w:t>
      </w:r>
      <w:r w:rsidRPr="002D29F6">
        <w:rPr>
          <w:rStyle w:val="CommentReference"/>
          <w:sz w:val="32"/>
          <w:szCs w:val="32"/>
        </w:rPr>
        <w:t>s a reader, I want to search some particular key word, so that I can save my time finding the article that I want to read.</w:t>
      </w:r>
    </w:p>
    <w:p w14:paraId="17AF05A5" w14:textId="77777777" w:rsidR="00DC19BE" w:rsidRPr="002D29F6" w:rsidRDefault="00DC19BE" w:rsidP="002D29F6">
      <w:pPr>
        <w:pStyle w:val="ListParagraph"/>
        <w:rPr>
          <w:rStyle w:val="CommentReference"/>
          <w:sz w:val="32"/>
          <w:szCs w:val="32"/>
        </w:rPr>
      </w:pPr>
    </w:p>
    <w:p w14:paraId="06978C50" w14:textId="77777777" w:rsidR="002D29F6" w:rsidRDefault="002D29F6" w:rsidP="002D29F6">
      <w:pPr>
        <w:pStyle w:val="CommentText"/>
        <w:numPr>
          <w:ilvl w:val="0"/>
          <w:numId w:val="2"/>
        </w:numPr>
        <w:rPr>
          <w:sz w:val="32"/>
          <w:szCs w:val="32"/>
        </w:rPr>
      </w:pPr>
      <w:r w:rsidRPr="002D29F6">
        <w:rPr>
          <w:rStyle w:val="CommentReference"/>
          <w:sz w:val="32"/>
          <w:szCs w:val="32"/>
        </w:rPr>
        <w:annotationRef/>
      </w:r>
      <w:r>
        <w:rPr>
          <w:sz w:val="32"/>
          <w:szCs w:val="32"/>
        </w:rPr>
        <w:t>Change the order on the top :</w:t>
      </w:r>
    </w:p>
    <w:p w14:paraId="368BB75C" w14:textId="03D0FF3E" w:rsidR="00DC19BE" w:rsidRDefault="002D29F6" w:rsidP="00DC19BE">
      <w:pPr>
        <w:pStyle w:val="CommentText"/>
        <w:ind w:left="720"/>
        <w:rPr>
          <w:sz w:val="32"/>
          <w:szCs w:val="32"/>
        </w:rPr>
      </w:pPr>
      <w:r w:rsidRPr="002D29F6">
        <w:rPr>
          <w:sz w:val="32"/>
          <w:szCs w:val="32"/>
        </w:rPr>
        <w:t xml:space="preserve">From left to right, </w:t>
      </w:r>
      <w:r>
        <w:rPr>
          <w:sz w:val="32"/>
          <w:szCs w:val="32"/>
        </w:rPr>
        <w:t>first</w:t>
      </w:r>
      <w:r w:rsidRPr="002D29F6">
        <w:rPr>
          <w:sz w:val="32"/>
          <w:szCs w:val="32"/>
        </w:rPr>
        <w:t xml:space="preserve"> observe than </w:t>
      </w:r>
      <w:proofErr w:type="gramStart"/>
      <w:r w:rsidRPr="002D29F6">
        <w:rPr>
          <w:sz w:val="32"/>
          <w:szCs w:val="32"/>
        </w:rPr>
        <w:t>action</w:t>
      </w:r>
      <w:r w:rsidR="003E5C4A">
        <w:rPr>
          <w:sz w:val="32"/>
          <w:szCs w:val="32"/>
        </w:rPr>
        <w:t>(</w:t>
      </w:r>
      <w:proofErr w:type="gramEnd"/>
      <w:r w:rsidR="003E5C4A">
        <w:rPr>
          <w:sz w:val="32"/>
          <w:szCs w:val="32"/>
        </w:rPr>
        <w:t>quite similar to the Z-format)</w:t>
      </w:r>
    </w:p>
    <w:p w14:paraId="122747B7" w14:textId="77777777" w:rsidR="00DC19BE" w:rsidRPr="002D29F6" w:rsidRDefault="00DC19BE" w:rsidP="00DC19BE">
      <w:pPr>
        <w:pStyle w:val="CommentText"/>
        <w:ind w:left="720"/>
        <w:rPr>
          <w:sz w:val="32"/>
          <w:szCs w:val="32"/>
        </w:rPr>
      </w:pPr>
    </w:p>
    <w:p w14:paraId="541029D4" w14:textId="1B6F2E5A" w:rsidR="00DC19BE" w:rsidRDefault="002D29F6" w:rsidP="002D29F6">
      <w:pPr>
        <w:pStyle w:val="CommentText"/>
        <w:numPr>
          <w:ilvl w:val="0"/>
          <w:numId w:val="2"/>
        </w:numPr>
        <w:rPr>
          <w:sz w:val="32"/>
          <w:szCs w:val="32"/>
        </w:rPr>
      </w:pPr>
      <w:r w:rsidRPr="002D29F6">
        <w:rPr>
          <w:rStyle w:val="CommentReference"/>
          <w:sz w:val="32"/>
          <w:szCs w:val="32"/>
        </w:rPr>
        <w:annotationRef/>
      </w:r>
      <w:r w:rsidR="00DC19BE">
        <w:rPr>
          <w:sz w:val="32"/>
          <w:szCs w:val="32"/>
        </w:rPr>
        <w:t>Delete the “Most popular” and “Most Recent” button on the top of the website:</w:t>
      </w:r>
    </w:p>
    <w:p w14:paraId="1352027F" w14:textId="7EBDD0A8" w:rsidR="00DC19BE" w:rsidRDefault="00DC19BE" w:rsidP="00DC19BE">
      <w:pPr>
        <w:pStyle w:val="CommentText"/>
        <w:ind w:left="720"/>
        <w:rPr>
          <w:sz w:val="32"/>
          <w:szCs w:val="32"/>
        </w:rPr>
      </w:pPr>
      <w:r>
        <w:rPr>
          <w:sz w:val="32"/>
          <w:szCs w:val="32"/>
        </w:rPr>
        <w:t>For the IA (Information architecture) “well organised” elements. It is no need to show that because on the page there are section to show that.</w:t>
      </w:r>
    </w:p>
    <w:p w14:paraId="52FAA75B" w14:textId="0B9318E8" w:rsidR="00E41780" w:rsidRDefault="00E41780" w:rsidP="00DC19BE">
      <w:pPr>
        <w:pStyle w:val="CommentText"/>
        <w:ind w:left="720"/>
        <w:rPr>
          <w:sz w:val="32"/>
          <w:szCs w:val="32"/>
        </w:rPr>
      </w:pPr>
      <w:proofErr w:type="spellStart"/>
      <w:r w:rsidRPr="00E41780">
        <w:rPr>
          <w:sz w:val="32"/>
          <w:szCs w:val="32"/>
        </w:rPr>
        <w:t>Tesler’s</w:t>
      </w:r>
      <w:proofErr w:type="spellEnd"/>
      <w:r w:rsidRPr="00E41780">
        <w:rPr>
          <w:sz w:val="32"/>
          <w:szCs w:val="32"/>
        </w:rPr>
        <w:t xml:space="preserve"> Law</w:t>
      </w:r>
    </w:p>
    <w:p w14:paraId="7AE30582" w14:textId="77777777" w:rsidR="00DC19BE" w:rsidRDefault="00DC19BE" w:rsidP="00DC19BE">
      <w:pPr>
        <w:pStyle w:val="CommentText"/>
        <w:ind w:left="720"/>
        <w:rPr>
          <w:sz w:val="32"/>
          <w:szCs w:val="32"/>
        </w:rPr>
      </w:pPr>
    </w:p>
    <w:p w14:paraId="14BEDFBE" w14:textId="1F34B487" w:rsidR="002D29F6" w:rsidRDefault="002D29F6" w:rsidP="002D29F6">
      <w:pPr>
        <w:pStyle w:val="CommentText"/>
        <w:numPr>
          <w:ilvl w:val="0"/>
          <w:numId w:val="2"/>
        </w:numPr>
        <w:rPr>
          <w:sz w:val="32"/>
          <w:szCs w:val="32"/>
        </w:rPr>
      </w:pPr>
      <w:r w:rsidRPr="002D29F6">
        <w:rPr>
          <w:sz w:val="32"/>
          <w:szCs w:val="32"/>
        </w:rPr>
        <w:t xml:space="preserve">Change the </w:t>
      </w:r>
      <w:r w:rsidR="003E5C4A">
        <w:rPr>
          <w:sz w:val="32"/>
          <w:szCs w:val="32"/>
        </w:rPr>
        <w:t>“</w:t>
      </w:r>
      <w:r w:rsidRPr="002D29F6">
        <w:rPr>
          <w:sz w:val="32"/>
          <w:szCs w:val="32"/>
        </w:rPr>
        <w:t>Most popular</w:t>
      </w:r>
      <w:r w:rsidR="003E5C4A">
        <w:rPr>
          <w:sz w:val="32"/>
          <w:szCs w:val="32"/>
        </w:rPr>
        <w:t>” section</w:t>
      </w:r>
      <w:r>
        <w:rPr>
          <w:sz w:val="32"/>
          <w:szCs w:val="32"/>
        </w:rPr>
        <w:t>:</w:t>
      </w:r>
    </w:p>
    <w:p w14:paraId="0F64388B" w14:textId="3BBB567B" w:rsidR="002D29F6" w:rsidRDefault="002D29F6" w:rsidP="002D29F6">
      <w:pPr>
        <w:pStyle w:val="CommentText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Use</w:t>
      </w:r>
      <w:r w:rsidR="003E5C4A">
        <w:rPr>
          <w:sz w:val="32"/>
          <w:szCs w:val="32"/>
        </w:rPr>
        <w:t xml:space="preserve"> the F-format, it’s</w:t>
      </w:r>
      <w:r w:rsidRPr="002D29F6">
        <w:rPr>
          <w:sz w:val="32"/>
          <w:szCs w:val="32"/>
        </w:rPr>
        <w:t xml:space="preserve"> easier for user to get information.</w:t>
      </w:r>
      <w:r w:rsidR="00E41780">
        <w:rPr>
          <w:sz w:val="32"/>
          <w:szCs w:val="32"/>
        </w:rPr>
        <w:t xml:space="preserve"> And according to miller’s law, only leave top 3 most-popular blog is enough.</w:t>
      </w:r>
    </w:p>
    <w:p w14:paraId="28B7329F" w14:textId="77777777" w:rsidR="00DC19BE" w:rsidRPr="002D29F6" w:rsidRDefault="00DC19BE" w:rsidP="002D29F6">
      <w:pPr>
        <w:pStyle w:val="CommentText"/>
        <w:ind w:left="720"/>
        <w:rPr>
          <w:sz w:val="32"/>
          <w:szCs w:val="32"/>
        </w:rPr>
      </w:pPr>
    </w:p>
    <w:p w14:paraId="56023CD3" w14:textId="734C5718" w:rsidR="003E5C4A" w:rsidRDefault="002D29F6" w:rsidP="005C71D2">
      <w:pPr>
        <w:pStyle w:val="CommentText"/>
        <w:numPr>
          <w:ilvl w:val="0"/>
          <w:numId w:val="2"/>
        </w:numPr>
        <w:rPr>
          <w:sz w:val="32"/>
          <w:szCs w:val="32"/>
        </w:rPr>
      </w:pPr>
      <w:r w:rsidRPr="002D29F6">
        <w:rPr>
          <w:rStyle w:val="CommentReference"/>
          <w:sz w:val="32"/>
          <w:szCs w:val="32"/>
        </w:rPr>
        <w:annotationRef/>
      </w:r>
      <w:r w:rsidR="003E5C4A">
        <w:rPr>
          <w:sz w:val="32"/>
          <w:szCs w:val="32"/>
        </w:rPr>
        <w:t>Delete the “Most Recent” section</w:t>
      </w:r>
      <w:r w:rsidR="002A0379">
        <w:rPr>
          <w:sz w:val="32"/>
          <w:szCs w:val="32"/>
        </w:rPr>
        <w:t xml:space="preserve"> and add “publish time “ to the blogs list on the main page</w:t>
      </w:r>
      <w:r w:rsidR="003E5C4A">
        <w:rPr>
          <w:sz w:val="32"/>
          <w:szCs w:val="32"/>
        </w:rPr>
        <w:t>:</w:t>
      </w:r>
    </w:p>
    <w:p w14:paraId="1187C946" w14:textId="1612DCCC" w:rsidR="003E5C4A" w:rsidRDefault="003E5C4A" w:rsidP="003E5C4A">
      <w:pPr>
        <w:pStyle w:val="CommentText"/>
        <w:ind w:left="720"/>
        <w:rPr>
          <w:sz w:val="32"/>
          <w:szCs w:val="32"/>
        </w:rPr>
      </w:pPr>
      <w:r>
        <w:rPr>
          <w:sz w:val="32"/>
          <w:szCs w:val="32"/>
        </w:rPr>
        <w:t>Because of the IA “</w:t>
      </w:r>
      <w:r w:rsidRPr="003E5C4A">
        <w:rPr>
          <w:sz w:val="32"/>
          <w:szCs w:val="32"/>
        </w:rPr>
        <w:t>Clearly Labelled</w:t>
      </w:r>
      <w:r>
        <w:rPr>
          <w:sz w:val="32"/>
          <w:szCs w:val="32"/>
        </w:rPr>
        <w:t>” and “Well organised” elements, the following blogs are in order of the publish time, so no need to add a duplicate section showing the most recent blogs.</w:t>
      </w:r>
      <w:r w:rsidR="00D11D57">
        <w:rPr>
          <w:sz w:val="32"/>
          <w:szCs w:val="32"/>
        </w:rPr>
        <w:t xml:space="preserve"> Also in order to notify the use that the blog list below is list in the order of the publish time, the publish time is added to the blog.</w:t>
      </w:r>
    </w:p>
    <w:p w14:paraId="5CA7037F" w14:textId="77777777" w:rsidR="003E5C4A" w:rsidRDefault="003E5C4A" w:rsidP="003E5C4A">
      <w:pPr>
        <w:pStyle w:val="CommentText"/>
        <w:ind w:left="720"/>
        <w:rPr>
          <w:sz w:val="32"/>
          <w:szCs w:val="32"/>
        </w:rPr>
      </w:pPr>
    </w:p>
    <w:p w14:paraId="6BDC5535" w14:textId="77777777" w:rsidR="00E41780" w:rsidRDefault="00E41780" w:rsidP="00E41780">
      <w:pPr>
        <w:pStyle w:val="CommentText"/>
        <w:ind w:left="720"/>
        <w:rPr>
          <w:sz w:val="32"/>
          <w:szCs w:val="32"/>
        </w:rPr>
      </w:pPr>
    </w:p>
    <w:p w14:paraId="734549A9" w14:textId="5C7E1444" w:rsidR="00DC19BE" w:rsidRDefault="003E5C4A" w:rsidP="005C71D2">
      <w:pPr>
        <w:pStyle w:val="CommentTex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a new bu</w:t>
      </w:r>
      <w:r w:rsidR="00DC19BE" w:rsidRPr="00DC19BE">
        <w:rPr>
          <w:sz w:val="32"/>
          <w:szCs w:val="32"/>
        </w:rPr>
        <w:t>tton</w:t>
      </w:r>
      <w:r w:rsidR="002D29F6" w:rsidRPr="00DC19BE">
        <w:rPr>
          <w:sz w:val="32"/>
          <w:szCs w:val="32"/>
        </w:rPr>
        <w:t xml:space="preserve"> </w:t>
      </w:r>
      <w:r w:rsidR="00DC19BE">
        <w:rPr>
          <w:sz w:val="32"/>
          <w:szCs w:val="32"/>
        </w:rPr>
        <w:t>“</w:t>
      </w:r>
      <w:r w:rsidR="002D29F6" w:rsidRPr="00DC19BE">
        <w:rPr>
          <w:sz w:val="32"/>
          <w:szCs w:val="32"/>
        </w:rPr>
        <w:t>all blogs</w:t>
      </w:r>
      <w:r w:rsidR="00DC19BE">
        <w:rPr>
          <w:sz w:val="32"/>
          <w:szCs w:val="32"/>
        </w:rPr>
        <w:t>”:</w:t>
      </w:r>
    </w:p>
    <w:p w14:paraId="497C0B7A" w14:textId="1D0F693F" w:rsidR="002D29F6" w:rsidRPr="00DC19BE" w:rsidRDefault="002D29F6" w:rsidP="00DC19BE">
      <w:pPr>
        <w:pStyle w:val="CommentText"/>
        <w:ind w:left="720"/>
        <w:rPr>
          <w:sz w:val="32"/>
          <w:szCs w:val="32"/>
        </w:rPr>
      </w:pPr>
      <w:r w:rsidRPr="00DC19BE">
        <w:rPr>
          <w:sz w:val="32"/>
          <w:szCs w:val="32"/>
        </w:rPr>
        <w:t xml:space="preserve"> This button will help the reader to find the old blog or some specific blog that John Smith</w:t>
      </w:r>
    </w:p>
    <w:p w14:paraId="6EF08019" w14:textId="77777777" w:rsidR="00DC19BE" w:rsidRPr="002D29F6" w:rsidRDefault="00DC19BE" w:rsidP="002D29F6">
      <w:pPr>
        <w:pStyle w:val="CommentText"/>
        <w:ind w:left="720"/>
        <w:rPr>
          <w:sz w:val="32"/>
          <w:szCs w:val="32"/>
        </w:rPr>
      </w:pPr>
    </w:p>
    <w:p w14:paraId="32DE8547" w14:textId="44E1779B" w:rsidR="00DC19BE" w:rsidRDefault="002D29F6" w:rsidP="002D29F6">
      <w:pPr>
        <w:pStyle w:val="CommentText"/>
        <w:numPr>
          <w:ilvl w:val="0"/>
          <w:numId w:val="2"/>
        </w:numPr>
        <w:rPr>
          <w:sz w:val="32"/>
          <w:szCs w:val="32"/>
        </w:rPr>
      </w:pPr>
      <w:r w:rsidRPr="002D29F6">
        <w:rPr>
          <w:rStyle w:val="CommentReference"/>
          <w:sz w:val="32"/>
          <w:szCs w:val="32"/>
        </w:rPr>
        <w:annotationRef/>
      </w:r>
      <w:r w:rsidR="00DC19BE">
        <w:rPr>
          <w:sz w:val="32"/>
          <w:szCs w:val="32"/>
        </w:rPr>
        <w:t>Add a search area:</w:t>
      </w:r>
    </w:p>
    <w:p w14:paraId="18B652F9" w14:textId="634BF5E6" w:rsidR="00DC19BE" w:rsidRDefault="00DC19BE" w:rsidP="00DC19BE">
      <w:pPr>
        <w:pStyle w:val="CommentText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For the IA “searchable” elements, the use should be able to search key word on the blog for </w:t>
      </w:r>
      <w:r w:rsidR="00E41780">
        <w:rPr>
          <w:sz w:val="32"/>
          <w:szCs w:val="32"/>
        </w:rPr>
        <w:t xml:space="preserve">desirability. Also according to </w:t>
      </w:r>
      <w:proofErr w:type="spellStart"/>
      <w:r w:rsidR="00E41780">
        <w:rPr>
          <w:sz w:val="32"/>
          <w:szCs w:val="32"/>
        </w:rPr>
        <w:t>Tesler’s</w:t>
      </w:r>
      <w:proofErr w:type="spellEnd"/>
      <w:r w:rsidR="00E41780">
        <w:rPr>
          <w:sz w:val="32"/>
          <w:szCs w:val="32"/>
        </w:rPr>
        <w:t xml:space="preserve"> Law, this design is less complex then find the blog one by one.</w:t>
      </w:r>
    </w:p>
    <w:p w14:paraId="19312D82" w14:textId="77777777" w:rsidR="00DC19BE" w:rsidRDefault="00DC19BE" w:rsidP="00DC19BE">
      <w:pPr>
        <w:pStyle w:val="CommentText"/>
        <w:ind w:left="720"/>
        <w:rPr>
          <w:sz w:val="32"/>
          <w:szCs w:val="32"/>
        </w:rPr>
      </w:pPr>
    </w:p>
    <w:p w14:paraId="5BF32BBA" w14:textId="7167D377" w:rsidR="002D29F6" w:rsidRDefault="002D29F6" w:rsidP="002D29F6">
      <w:pPr>
        <w:pStyle w:val="CommentText"/>
        <w:numPr>
          <w:ilvl w:val="0"/>
          <w:numId w:val="2"/>
        </w:numPr>
        <w:rPr>
          <w:sz w:val="32"/>
          <w:szCs w:val="32"/>
        </w:rPr>
      </w:pPr>
      <w:r w:rsidRPr="002D29F6">
        <w:rPr>
          <w:sz w:val="32"/>
          <w:szCs w:val="32"/>
        </w:rPr>
        <w:t>Add a button “about author</w:t>
      </w:r>
      <w:r>
        <w:rPr>
          <w:sz w:val="32"/>
          <w:szCs w:val="32"/>
        </w:rPr>
        <w:t>”:</w:t>
      </w:r>
    </w:p>
    <w:p w14:paraId="4061B265" w14:textId="543CC34C" w:rsidR="00431BB5" w:rsidRDefault="002D29F6" w:rsidP="00DC19BE">
      <w:pPr>
        <w:pStyle w:val="CommentText"/>
        <w:ind w:left="720"/>
        <w:rPr>
          <w:sz w:val="32"/>
          <w:szCs w:val="32"/>
        </w:rPr>
      </w:pPr>
      <w:r w:rsidRPr="002D29F6">
        <w:rPr>
          <w:sz w:val="32"/>
          <w:szCs w:val="32"/>
        </w:rPr>
        <w:t xml:space="preserve">As a reader, </w:t>
      </w:r>
      <w:proofErr w:type="spellStart"/>
      <w:r w:rsidRPr="002D29F6">
        <w:rPr>
          <w:sz w:val="32"/>
          <w:szCs w:val="32"/>
        </w:rPr>
        <w:t>i</w:t>
      </w:r>
      <w:proofErr w:type="spellEnd"/>
      <w:r w:rsidRPr="002D29F6">
        <w:rPr>
          <w:sz w:val="32"/>
          <w:szCs w:val="32"/>
        </w:rPr>
        <w:t xml:space="preserve"> want to know about the author, so that I know I’m reading the right blog, and the blog I read is of credibility.</w:t>
      </w:r>
    </w:p>
    <w:p w14:paraId="3A1D18CC" w14:textId="77777777" w:rsidR="00431BB5" w:rsidRDefault="00431BB5" w:rsidP="00DC19BE">
      <w:pPr>
        <w:pStyle w:val="CommentText"/>
        <w:ind w:left="720"/>
        <w:rPr>
          <w:sz w:val="32"/>
          <w:szCs w:val="32"/>
        </w:rPr>
      </w:pPr>
    </w:p>
    <w:p w14:paraId="7F05A939" w14:textId="083BCD2E" w:rsidR="00431BB5" w:rsidRDefault="00431BB5" w:rsidP="00431BB5">
      <w:pPr>
        <w:pStyle w:val="CommentTex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more information in the footer:</w:t>
      </w:r>
    </w:p>
    <w:p w14:paraId="793B184D" w14:textId="09E177E9" w:rsidR="00431BB5" w:rsidRDefault="00431BB5" w:rsidP="00431BB5">
      <w:pPr>
        <w:pStyle w:val="CommentText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In order to increase the credibility of the website, it is essential to add some information for the visitor to check </w:t>
      </w:r>
    </w:p>
    <w:p w14:paraId="651C15DC" w14:textId="7C616B63" w:rsidR="002D29F6" w:rsidRPr="00DC19BE" w:rsidRDefault="002D29F6" w:rsidP="00DC19BE">
      <w:pPr>
        <w:pStyle w:val="CommentText"/>
        <w:ind w:left="720"/>
        <w:rPr>
          <w:ins w:id="0" w:author="Yuchen Xiao" w:date="2019-10-21T13:37:00Z"/>
          <w:sz w:val="32"/>
          <w:szCs w:val="32"/>
        </w:rPr>
      </w:pPr>
      <w:ins w:id="1" w:author="Yuchen Xiao" w:date="2019-10-21T13:37:00Z">
        <w:r>
          <w:br w:type="page"/>
        </w:r>
      </w:ins>
    </w:p>
    <w:p w14:paraId="7B5BB065" w14:textId="36FAFA9A" w:rsidR="00DE7000" w:rsidRDefault="00A90F60"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517440" behindDoc="0" locked="0" layoutInCell="1" allowOverlap="1" wp14:anchorId="4A47EBF9" wp14:editId="40DE17CF">
                <wp:simplePos x="0" y="0"/>
                <wp:positionH relativeFrom="margin">
                  <wp:posOffset>-581025</wp:posOffset>
                </wp:positionH>
                <wp:positionV relativeFrom="paragraph">
                  <wp:posOffset>5295900</wp:posOffset>
                </wp:positionV>
                <wp:extent cx="6871335" cy="1960245"/>
                <wp:effectExtent l="0" t="0" r="24765" b="2095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335" cy="1960245"/>
                          <a:chOff x="0" y="0"/>
                          <a:chExt cx="4393324" cy="2837794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4393324" cy="283779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220717" y="231228"/>
                            <a:ext cx="1019175" cy="1040130"/>
                            <a:chOff x="0" y="0"/>
                            <a:chExt cx="3615559" cy="2165131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220717" y="1587063"/>
                            <a:ext cx="1019175" cy="1040130"/>
                            <a:chOff x="0" y="0"/>
                            <a:chExt cx="3615559" cy="2165131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5324" y="231228"/>
                            <a:ext cx="2931992" cy="777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091A2" w14:textId="77777777" w:rsidR="00740652" w:rsidRPr="00EB2099" w:rsidRDefault="00740652" w:rsidP="00740652">
                              <w:pPr>
                                <w:pStyle w:val="NoSpacing"/>
                                <w:rPr>
                                  <w:sz w:val="52"/>
                                  <w:szCs w:val="52"/>
                                  <w:u w:val="single"/>
                                </w:rPr>
                              </w:pPr>
                              <w:r w:rsidRPr="00EB2099">
                                <w:rPr>
                                  <w:sz w:val="52"/>
                                  <w:szCs w:val="52"/>
                                  <w:u w:val="single"/>
                                </w:rPr>
                                <w:t>Blog Title</w:t>
                              </w:r>
                            </w:p>
                            <w:p w14:paraId="6A9F9D23" w14:textId="77777777" w:rsidR="00740652" w:rsidRPr="00EB2099" w:rsidRDefault="00740652" w:rsidP="00740652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 w:rsidRPr="00EB2099">
                                <w:rPr>
                                  <w:u w:val="single"/>
                                </w:rPr>
                                <w:t>Blog Sub-title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7366" y="1008994"/>
                            <a:ext cx="2816772" cy="168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8A6146" w14:textId="77777777" w:rsidR="00A90F60" w:rsidRDefault="00A90F60" w:rsidP="00A90F60">
                              <w:r>
                                <w:t>Publish time</w:t>
                              </w:r>
                            </w:p>
                            <w:p w14:paraId="51FBB0B2" w14:textId="23444342" w:rsidR="00740652" w:rsidRDefault="00740652" w:rsidP="00740652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sit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ultrices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blandit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erat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fermentum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scelerisque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lacus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et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condimentum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14:paraId="3FB684AA" w14:textId="77777777" w:rsidR="00740652" w:rsidRDefault="00740652" w:rsidP="00740652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Morbi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eu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purus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id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mauris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lobortis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bibendum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Praesent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nec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placerat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mi. Maecenas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sodales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fermentum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turpis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vehicula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tincidunt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aliquam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just.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47EBF9" id="Group 42" o:spid="_x0000_s1026" style="position:absolute;margin-left:-45.75pt;margin-top:417pt;width:541.05pt;height:154.35pt;z-index:251517440;mso-position-horizontal-relative:margin;mso-width-relative:margin;mso-height-relative:margin" coordsize="43933,28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">
                <v:rect id="Rectangle 21" o:spid="_x0000_s1027" style="position:absolute;width:43933;height:28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/>
                <v:group id="Group 23" o:spid="_x0000_s1028" style="position:absolute;left:2207;top:2312;width:10191;height:10401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29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FdwwAAANsAAAAPAAAAZHJzL2Rvd25yZXYueG1sRI9fa8JA&#10;EMTfBb/DsULf9GIo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WRYxXcMAAADbAAAADwAA&#10;AAAAAAAAAAAAAAAHAgAAZHJzL2Rvd25yZXYueG1sUEsFBgAAAAADAAMAtwAAAPcCAAAAAA==&#10;" fillcolor="white [3212]" strokecolor="black [3213]" strokeweight="1pt"/>
                  <v:line id="Straight Connector 25" o:spid="_x0000_s1030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m1Z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riFfx9CT9Abm4AAAD//wMAUEsBAi0AFAAGAAgAAAAhANvh9svuAAAAhQEAABMAAAAAAAAA&#10;AAAAAAAAAAAAAFtDb250ZW50X1R5cGVzXS54bWxQSwECLQAUAAYACAAAACEAWvQsW78AAAAVAQAA&#10;CwAAAAAAAAAAAAAAAAAfAQAAX3JlbHMvLnJlbHNQSwECLQAUAAYACAAAACEAs8JtWcYAAADbAAAA&#10;DwAAAAAAAAAAAAAAAAAHAgAAZHJzL2Rvd25yZXYueG1sUEsFBgAAAAADAAMAtwAAAPoCAAAAAA==&#10;" strokecolor="black [3213]" strokeweight="1pt"/>
                  <v:line id="Straight Connector 26" o:spid="_x0000_s1031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" strokecolor="black [3213]" strokeweight="1pt"/>
                </v:group>
                <v:group id="Group 31" o:spid="_x0000_s1032" style="position:absolute;left:2207;top:15870;width:10191;height:10401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33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pv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PGqab8MAAADbAAAADwAA&#10;AAAAAAAAAAAAAAAHAgAAZHJzL2Rvd25yZXYueG1sUEsFBgAAAAADAAMAtwAAAPcCAAAAAA==&#10;" fillcolor="white [3212]" strokecolor="black [3213]" strokeweight="1pt"/>
                  <v:line id="Straight Connector 33" o:spid="_x0000_s1034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" strokecolor="black [3213]" strokeweight="1pt"/>
                  <v:line id="Straight Connector 39" o:spid="_x0000_s1035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" strokecolor="black [3213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13453;top:2312;width:29320;height:7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04C091A2" w14:textId="77777777" w:rsidR="00740652" w:rsidRPr="00EB2099" w:rsidRDefault="00740652" w:rsidP="00740652">
                        <w:pPr>
                          <w:pStyle w:val="NoSpacing"/>
                          <w:rPr>
                            <w:sz w:val="52"/>
                            <w:szCs w:val="52"/>
                            <w:u w:val="single"/>
                          </w:rPr>
                        </w:pPr>
                        <w:r w:rsidRPr="00EB2099">
                          <w:rPr>
                            <w:sz w:val="52"/>
                            <w:szCs w:val="52"/>
                            <w:u w:val="single"/>
                          </w:rPr>
                          <w:t>Blog Title</w:t>
                        </w:r>
                      </w:p>
                      <w:p w14:paraId="6A9F9D23" w14:textId="77777777" w:rsidR="00740652" w:rsidRPr="00EB2099" w:rsidRDefault="00740652" w:rsidP="00740652">
                        <w:pPr>
                          <w:pStyle w:val="NoSpacing"/>
                          <w:rPr>
                            <w:u w:val="single"/>
                          </w:rPr>
                        </w:pPr>
                        <w:r w:rsidRPr="00EB2099">
                          <w:rPr>
                            <w:u w:val="single"/>
                          </w:rPr>
                          <w:t>Blog Sub-title</w:t>
                        </w:r>
                      </w:p>
                    </w:txbxContent>
                  </v:textbox>
                </v:shape>
                <v:shape id="_x0000_s1037" type="#_x0000_t202" style="position:absolute;left:13873;top:10089;width:28168;height:16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608A6146" w14:textId="77777777" w:rsidR="00A90F60" w:rsidRDefault="00A90F60" w:rsidP="00A90F60">
                        <w:r>
                          <w:t>Publish time</w:t>
                        </w:r>
                      </w:p>
                      <w:p w14:paraId="51FBB0B2" w14:textId="23444342" w:rsidR="00740652" w:rsidRDefault="00740652" w:rsidP="00740652">
                        <w:pP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Lorem ipsum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sit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ultrices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blandit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erat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fermentum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scelerisque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lacus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et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condimentum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congue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.</w:t>
                        </w:r>
                      </w:p>
                      <w:p w14:paraId="3FB684AA" w14:textId="77777777" w:rsidR="00740652" w:rsidRDefault="00740652" w:rsidP="00740652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Morbi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eu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purus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id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mauris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lobortis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bibendum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Praesent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nec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placerat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mi. Maecenas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sodales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fermentum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turpis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vehicula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tincidunt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aliquam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just.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Start w:id="2" w:name="_GoBack"/>
      <w:bookmarkEnd w:id="2"/>
      <w:r w:rsidR="00F618E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08608" behindDoc="0" locked="0" layoutInCell="1" allowOverlap="1" wp14:anchorId="718C3428" wp14:editId="556CBD76">
                <wp:simplePos x="0" y="0"/>
                <wp:positionH relativeFrom="margin">
                  <wp:posOffset>466725</wp:posOffset>
                </wp:positionH>
                <wp:positionV relativeFrom="paragraph">
                  <wp:posOffset>1257300</wp:posOffset>
                </wp:positionV>
                <wp:extent cx="1133475" cy="40005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017CD" w14:textId="209B1442" w:rsidR="00E41780" w:rsidRDefault="00E41780">
                            <w:proofErr w:type="spellStart"/>
                            <w:r>
                              <w:t>Blogers</w:t>
                            </w:r>
                            <w:proofErr w:type="spellEnd"/>
                            <w: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3428" id="Text Box 2" o:spid="_x0000_s1038" type="#_x0000_t202" style="position:absolute;margin-left:36.75pt;margin-top:99pt;width:89.25pt;height:31.5pt;z-index:251908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" filled="f" stroked="f">
                <v:textbox>
                  <w:txbxContent>
                    <w:p w14:paraId="59E017CD" w14:textId="209B1442" w:rsidR="00E41780" w:rsidRDefault="00E41780">
                      <w:proofErr w:type="spellStart"/>
                      <w:r>
                        <w:t>Blogers</w:t>
                      </w:r>
                      <w:proofErr w:type="spellEnd"/>
                      <w:r>
                        <w:t xml:space="preserve">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18E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449856" behindDoc="0" locked="0" layoutInCell="1" allowOverlap="1" wp14:anchorId="206A2ACE" wp14:editId="5B4A2CB4">
                <wp:simplePos x="0" y="0"/>
                <wp:positionH relativeFrom="margin">
                  <wp:posOffset>409575</wp:posOffset>
                </wp:positionH>
                <wp:positionV relativeFrom="paragraph">
                  <wp:posOffset>737025</wp:posOffset>
                </wp:positionV>
                <wp:extent cx="1082040" cy="1092835"/>
                <wp:effectExtent l="0" t="0" r="22860" b="311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040" cy="1092835"/>
                          <a:chOff x="0" y="0"/>
                          <a:chExt cx="3615559" cy="216513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6D32B" id="Group 1" o:spid="_x0000_s1026" style="position:absolute;margin-left:32.25pt;margin-top:58.05pt;width:85.2pt;height:86.05pt;z-index:251449856;mso-position-horizontal-relative:margin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">
                <v:rect id="Rectangle 8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" fillcolor="white [3212]" strokecolor="black [3213]" strokeweight="1pt"/>
                <v:line id="Straight Connector 10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18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" strokecolor="black [3040]"/>
                <v:line id="Straight Connector 12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" strokecolor="black [3213]" strokeweight="1pt"/>
                <w10:wrap anchorx="margin"/>
              </v:group>
            </w:pict>
          </mc:Fallback>
        </mc:AlternateContent>
      </w:r>
      <w:r w:rsidR="00F618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1C18512F" wp14:editId="47A1EA5B">
                <wp:simplePos x="0" y="0"/>
                <wp:positionH relativeFrom="column">
                  <wp:posOffset>1502410</wp:posOffset>
                </wp:positionH>
                <wp:positionV relativeFrom="paragraph">
                  <wp:posOffset>1195070</wp:posOffset>
                </wp:positionV>
                <wp:extent cx="2259330" cy="418465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04BCF" w14:textId="77777777" w:rsidR="00566EF8" w:rsidRPr="00221F15" w:rsidRDefault="00566EF8" w:rsidP="00566EF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John Smith’s 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8512F" id="_x0000_s1039" type="#_x0000_t202" style="position:absolute;margin-left:118.3pt;margin-top:94.1pt;width:177.9pt;height:32.95pt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" filled="f" stroked="f">
                <v:textbox>
                  <w:txbxContent>
                    <w:p w14:paraId="42004BCF" w14:textId="77777777" w:rsidR="00566EF8" w:rsidRPr="00221F15" w:rsidRDefault="00566EF8" w:rsidP="00566EF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John Smith’s Blog</w:t>
                      </w:r>
                    </w:p>
                  </w:txbxContent>
                </v:textbox>
              </v:shape>
            </w:pict>
          </mc:Fallback>
        </mc:AlternateContent>
      </w:r>
      <w:r w:rsidR="00F618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3DF4A91A" wp14:editId="29A86D4B">
                <wp:simplePos x="0" y="0"/>
                <wp:positionH relativeFrom="column">
                  <wp:posOffset>3572510</wp:posOffset>
                </wp:positionH>
                <wp:positionV relativeFrom="paragraph">
                  <wp:posOffset>1268443</wp:posOffset>
                </wp:positionV>
                <wp:extent cx="1407381" cy="304165"/>
                <wp:effectExtent l="57150" t="38100" r="78740" b="9588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381" cy="3041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3463B" w14:textId="77777777" w:rsidR="00900F0C" w:rsidRPr="00900F0C" w:rsidRDefault="00900F0C" w:rsidP="00900F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0F0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About Author</w:t>
                            </w:r>
                          </w:p>
                          <w:p w14:paraId="0A3A354E" w14:textId="77777777" w:rsidR="00900F0C" w:rsidRPr="00EB2099" w:rsidRDefault="00900F0C" w:rsidP="00900F0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4A91A" id="_x0000_s1040" type="#_x0000_t202" style="position:absolute;margin-left:281.3pt;margin-top:99.9pt;width:110.8pt;height:23.9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7ED3463B" w14:textId="77777777" w:rsidR="00900F0C" w:rsidRPr="00900F0C" w:rsidRDefault="00900F0C" w:rsidP="00900F0C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900F0C">
                        <w:rPr>
                          <w:b/>
                          <w:color w:val="000000" w:themeColor="text1"/>
                          <w:sz w:val="18"/>
                          <w:szCs w:val="18"/>
                          <w:u w:val="single"/>
                        </w:rPr>
                        <w:t>About Author</w:t>
                      </w:r>
                    </w:p>
                    <w:p w14:paraId="0A3A354E" w14:textId="77777777" w:rsidR="00900F0C" w:rsidRPr="00EB2099" w:rsidRDefault="00900F0C" w:rsidP="00900F0C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8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69CE65F1" wp14:editId="3D758D9E">
                <wp:simplePos x="0" y="0"/>
                <wp:positionH relativeFrom="column">
                  <wp:posOffset>5139690</wp:posOffset>
                </wp:positionH>
                <wp:positionV relativeFrom="paragraph">
                  <wp:posOffset>85090</wp:posOffset>
                </wp:positionV>
                <wp:extent cx="682733" cy="283210"/>
                <wp:effectExtent l="0" t="0" r="0" b="25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733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AFD76" w14:textId="77777777" w:rsidR="00EB2099" w:rsidRPr="00EB2099" w:rsidRDefault="00EB2099" w:rsidP="00EB209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E65F1" id="_x0000_s1041" type="#_x0000_t202" style="position:absolute;margin-left:404.7pt;margin-top:6.7pt;width:53.75pt;height:22.3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" filled="f" stroked="f">
                <v:textbox>
                  <w:txbxContent>
                    <w:p w14:paraId="26FAFD76" w14:textId="77777777" w:rsidR="00EB2099" w:rsidRPr="00EB2099" w:rsidRDefault="00EB2099" w:rsidP="00EB209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F618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556BA398" wp14:editId="61C6C927">
                <wp:simplePos x="0" y="0"/>
                <wp:positionH relativeFrom="column">
                  <wp:posOffset>4452620</wp:posOffset>
                </wp:positionH>
                <wp:positionV relativeFrom="paragraph">
                  <wp:posOffset>96520</wp:posOffset>
                </wp:positionV>
                <wp:extent cx="567559" cy="283210"/>
                <wp:effectExtent l="0" t="0" r="0" b="25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559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75988" w14:textId="77777777" w:rsidR="00EB2099" w:rsidRPr="00EB2099" w:rsidRDefault="00EB2099" w:rsidP="00EB209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A398" id="_x0000_s1042" type="#_x0000_t202" style="position:absolute;margin-left:350.6pt;margin-top:7.6pt;width:44.7pt;height:22.3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" filled="f" stroked="f">
                <v:textbox>
                  <w:txbxContent>
                    <w:p w14:paraId="23275988" w14:textId="77777777" w:rsidR="00EB2099" w:rsidRPr="00EB2099" w:rsidRDefault="00EB2099" w:rsidP="00EB209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commentRangeStart w:id="3"/>
      <w:ins w:id="4" w:author="Yuchen Xiao" w:date="2019-10-21T12:31:00Z">
        <w:r w:rsidR="00F618E1"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894272" behindDoc="0" locked="0" layoutInCell="1" allowOverlap="1" wp14:anchorId="566B1571" wp14:editId="221FC672">
                  <wp:simplePos x="0" y="0"/>
                  <wp:positionH relativeFrom="column">
                    <wp:posOffset>2105025</wp:posOffset>
                  </wp:positionH>
                  <wp:positionV relativeFrom="paragraph">
                    <wp:posOffset>85090</wp:posOffset>
                  </wp:positionV>
                  <wp:extent cx="1733550" cy="276225"/>
                  <wp:effectExtent l="0" t="0" r="19050" b="28575"/>
                  <wp:wrapNone/>
                  <wp:docPr id="29" name="Rectangle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7335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A84490" w14:textId="77777777" w:rsidR="00900F0C" w:rsidRDefault="00900F0C" w:rsidP="00900F0C">
                              <w:pPr>
                                <w:jc w:val="center"/>
                              </w:pPr>
                              <w:r>
                                <w:t>Searching area</w:t>
                              </w:r>
                            </w:p>
                            <w:p w14:paraId="385B0D79" w14:textId="77777777" w:rsidR="00900F0C" w:rsidRDefault="00900F0C" w:rsidP="00900F0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66B1571" id="Rectangle 29" o:spid="_x0000_s1043" style="position:absolute;margin-left:165.75pt;margin-top:6.7pt;width:136.5pt;height:21.75pt;z-index: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" fillcolor="white [3201]" strokecolor="black [3200]" strokeweight="2pt">
                  <v:textbox>
                    <w:txbxContent>
                      <w:p w14:paraId="1EA84490" w14:textId="77777777" w:rsidR="00900F0C" w:rsidRDefault="00900F0C" w:rsidP="00900F0C">
                        <w:pPr>
                          <w:jc w:val="center"/>
                        </w:pPr>
                        <w:r>
                          <w:t>Searching area</w:t>
                        </w:r>
                      </w:p>
                      <w:p w14:paraId="385B0D79" w14:textId="77777777" w:rsidR="00900F0C" w:rsidRDefault="00900F0C" w:rsidP="00900F0C">
                        <w:pPr>
                          <w:jc w:val="center"/>
                        </w:pPr>
                      </w:p>
                    </w:txbxContent>
                  </v:textbox>
                </v:rect>
              </w:pict>
            </mc:Fallback>
          </mc:AlternateContent>
        </w:r>
      </w:ins>
      <w:commentRangeEnd w:id="3"/>
      <w:r w:rsidR="00F618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1A6E6B51" wp14:editId="380CBEC2">
                <wp:simplePos x="0" y="0"/>
                <wp:positionH relativeFrom="column">
                  <wp:posOffset>-74295</wp:posOffset>
                </wp:positionH>
                <wp:positionV relativeFrom="paragraph">
                  <wp:posOffset>75565</wp:posOffset>
                </wp:positionV>
                <wp:extent cx="770057" cy="304165"/>
                <wp:effectExtent l="0" t="0" r="11430" b="1968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057" cy="3041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7A2B6" w14:textId="77777777" w:rsidR="008B791E" w:rsidRPr="00EB2099" w:rsidRDefault="008B791E" w:rsidP="008B791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B2099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E6B51" id="_x0000_s1044" type="#_x0000_t202" style="position:absolute;margin-left:-5.85pt;margin-top:5.95pt;width:60.65pt;height:23.95pt;z-index: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" fillcolor="gray [1629]" strokecolor="#0d0d0d [3069]">
                <v:textbox>
                  <w:txbxContent>
                    <w:p w14:paraId="48D7A2B6" w14:textId="77777777" w:rsidR="008B791E" w:rsidRPr="00EB2099" w:rsidRDefault="008B791E" w:rsidP="008B791E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  <w:r w:rsidRPr="00EB2099">
                        <w:rPr>
                          <w:b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F618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43041E66" wp14:editId="5BFEECEB">
                <wp:simplePos x="0" y="0"/>
                <wp:positionH relativeFrom="column">
                  <wp:posOffset>697230</wp:posOffset>
                </wp:positionH>
                <wp:positionV relativeFrom="paragraph">
                  <wp:posOffset>78740</wp:posOffset>
                </wp:positionV>
                <wp:extent cx="770173" cy="304165"/>
                <wp:effectExtent l="0" t="0" r="11430" b="1968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173" cy="3041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4B132" w14:textId="77777777" w:rsidR="008B791E" w:rsidRDefault="008B791E" w:rsidP="008B791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All Blogs</w:t>
                            </w:r>
                          </w:p>
                          <w:p w14:paraId="0A1E9C64" w14:textId="77777777" w:rsidR="008B791E" w:rsidRPr="00EB2099" w:rsidRDefault="008B791E" w:rsidP="008B791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41E66" id="_x0000_s1045" type="#_x0000_t202" style="position:absolute;margin-left:54.9pt;margin-top:6.2pt;width:60.65pt;height:23.95pt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" fillcolor="gray [1629]" strokecolor="#0d0d0d [3069]">
                <v:textbox>
                  <w:txbxContent>
                    <w:p w14:paraId="5654B132" w14:textId="77777777" w:rsidR="008B791E" w:rsidRDefault="008B791E" w:rsidP="008B791E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All Blogs</w:t>
                      </w:r>
                    </w:p>
                    <w:p w14:paraId="0A1E9C64" w14:textId="77777777" w:rsidR="008B791E" w:rsidRPr="00EB2099" w:rsidRDefault="008B791E" w:rsidP="008B791E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8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3D955816" wp14:editId="5DD3E868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6893560" cy="309245"/>
                <wp:effectExtent l="0" t="0" r="21590" b="146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560" cy="3092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5E722" id="Rectangle 52" o:spid="_x0000_s1026" style="position:absolute;margin-left:0;margin-top:6.05pt;width:542.8pt;height:24.35pt;z-index:251784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" fillcolor="#d8d8d8 [2732]" strokecolor="black [1600]" strokeweight="1pt">
                <w10:wrap anchorx="margin"/>
              </v:rect>
            </w:pict>
          </mc:Fallback>
        </mc:AlternateContent>
      </w:r>
      <w:r w:rsidR="002549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CEC2C8D" wp14:editId="2587D358">
                <wp:simplePos x="0" y="0"/>
                <wp:positionH relativeFrom="margin">
                  <wp:align>center</wp:align>
                </wp:positionH>
                <wp:positionV relativeFrom="paragraph">
                  <wp:posOffset>1828800</wp:posOffset>
                </wp:positionV>
                <wp:extent cx="1555115" cy="295275"/>
                <wp:effectExtent l="0" t="0" r="6985" b="9525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424F" w14:textId="77777777" w:rsidR="00A35997" w:rsidRPr="00EB2099" w:rsidRDefault="00A35997" w:rsidP="00900F0C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B209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Most Popular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C2C8D" id="_x0000_s1046" type="#_x0000_t202" style="position:absolute;margin-left:0;margin-top:2in;width:122.45pt;height:23.25pt;z-index:251721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" stroked="f">
                <v:textbox>
                  <w:txbxContent>
                    <w:p w14:paraId="0C04424F" w14:textId="77777777" w:rsidR="00A35997" w:rsidRPr="00EB2099" w:rsidRDefault="00A35997" w:rsidP="00900F0C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B2099">
                        <w:rPr>
                          <w:b/>
                          <w:sz w:val="28"/>
                          <w:szCs w:val="28"/>
                          <w:u w:val="single"/>
                        </w:rPr>
                        <w:t>Most Popular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178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06560" behindDoc="0" locked="0" layoutInCell="1" allowOverlap="1" wp14:anchorId="48935715" wp14:editId="66C3B095">
                <wp:simplePos x="0" y="0"/>
                <wp:positionH relativeFrom="margin">
                  <wp:posOffset>1738630</wp:posOffset>
                </wp:positionH>
                <wp:positionV relativeFrom="paragraph">
                  <wp:posOffset>868045</wp:posOffset>
                </wp:positionV>
                <wp:extent cx="2360930" cy="14046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63E89" w14:textId="2B886658" w:rsidR="00E41780" w:rsidRPr="00E41780" w:rsidRDefault="00E41780" w:rsidP="00E4178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1780">
                              <w:rPr>
                                <w:sz w:val="28"/>
                                <w:szCs w:val="28"/>
                              </w:rPr>
                              <w:t>Background for the 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35715" id="_x0000_s1047" type="#_x0000_t202" style="position:absolute;margin-left:136.9pt;margin-top:68.35pt;width:185.9pt;height:110.6pt;z-index:2519065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" filled="f" stroked="f">
                <v:textbox style="mso-fit-shape-to-text:t">
                  <w:txbxContent>
                    <w:p w14:paraId="23963E89" w14:textId="2B886658" w:rsidR="00E41780" w:rsidRPr="00E41780" w:rsidRDefault="00E41780" w:rsidP="00E417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41780">
                        <w:rPr>
                          <w:sz w:val="28"/>
                          <w:szCs w:val="28"/>
                        </w:rPr>
                        <w:t>Background for the 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1B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E2F035" wp14:editId="7C5A2741">
                <wp:simplePos x="0" y="0"/>
                <wp:positionH relativeFrom="column">
                  <wp:posOffset>-771525</wp:posOffset>
                </wp:positionH>
                <wp:positionV relativeFrom="paragraph">
                  <wp:posOffset>9086850</wp:posOffset>
                </wp:positionV>
                <wp:extent cx="1555115" cy="607060"/>
                <wp:effectExtent l="0" t="0" r="0" b="254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0027E" w14:textId="4CB1EBA1" w:rsidR="000C3A4E" w:rsidRPr="00431BB5" w:rsidRDefault="00431BB5" w:rsidP="00431B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431BB5">
                              <w:rPr>
                                <w:b/>
                              </w:rPr>
                              <w:t>Quick Links</w:t>
                            </w:r>
                          </w:p>
                          <w:p w14:paraId="60A96A42" w14:textId="002BF50A" w:rsidR="00431BB5" w:rsidRPr="00431BB5" w:rsidRDefault="00431BB5" w:rsidP="00431B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B0F0"/>
                              </w:rPr>
                            </w:pPr>
                            <w:r w:rsidRPr="00431BB5">
                              <w:rPr>
                                <w:b/>
                                <w:color w:val="00B0F0"/>
                              </w:rPr>
                              <w:t>Link 1 Link 2</w:t>
                            </w:r>
                          </w:p>
                          <w:p w14:paraId="758F4D7E" w14:textId="31642FD7" w:rsidR="00431BB5" w:rsidRPr="00431BB5" w:rsidRDefault="00431BB5" w:rsidP="00431B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B0F0"/>
                              </w:rPr>
                            </w:pPr>
                            <w:r w:rsidRPr="00431BB5">
                              <w:rPr>
                                <w:b/>
                                <w:color w:val="00B0F0"/>
                              </w:rPr>
                              <w:t>Link 3 Link 4</w:t>
                            </w:r>
                          </w:p>
                          <w:p w14:paraId="175BF1CA" w14:textId="11706C38" w:rsidR="00431BB5" w:rsidRPr="00D562EC" w:rsidRDefault="00431BB5" w:rsidP="000C3A4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2F035" id="_x0000_s1048" type="#_x0000_t202" style="position:absolute;margin-left:-60.75pt;margin-top:715.5pt;width:122.45pt;height:4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" filled="f" stroked="f">
                <v:textbox>
                  <w:txbxContent>
                    <w:p w14:paraId="6AD0027E" w14:textId="4CB1EBA1" w:rsidR="000C3A4E" w:rsidRPr="00431BB5" w:rsidRDefault="00431BB5" w:rsidP="00431BB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431BB5">
                        <w:rPr>
                          <w:b/>
                        </w:rPr>
                        <w:t>Quick Links</w:t>
                      </w:r>
                    </w:p>
                    <w:p w14:paraId="60A96A42" w14:textId="002BF50A" w:rsidR="00431BB5" w:rsidRPr="00431BB5" w:rsidRDefault="00431BB5" w:rsidP="00431BB5">
                      <w:pPr>
                        <w:spacing w:after="0" w:line="240" w:lineRule="auto"/>
                        <w:jc w:val="center"/>
                        <w:rPr>
                          <w:b/>
                          <w:color w:val="00B0F0"/>
                        </w:rPr>
                      </w:pPr>
                      <w:r w:rsidRPr="00431BB5">
                        <w:rPr>
                          <w:b/>
                          <w:color w:val="00B0F0"/>
                        </w:rPr>
                        <w:t>Link 1 Link 2</w:t>
                      </w:r>
                    </w:p>
                    <w:p w14:paraId="758F4D7E" w14:textId="31642FD7" w:rsidR="00431BB5" w:rsidRPr="00431BB5" w:rsidRDefault="00431BB5" w:rsidP="00431BB5">
                      <w:pPr>
                        <w:spacing w:after="0" w:line="240" w:lineRule="auto"/>
                        <w:jc w:val="center"/>
                        <w:rPr>
                          <w:b/>
                          <w:color w:val="00B0F0"/>
                        </w:rPr>
                      </w:pPr>
                      <w:r w:rsidRPr="00431BB5">
                        <w:rPr>
                          <w:b/>
                          <w:color w:val="00B0F0"/>
                        </w:rPr>
                        <w:t>Link 3 Link 4</w:t>
                      </w:r>
                    </w:p>
                    <w:p w14:paraId="175BF1CA" w14:textId="11706C38" w:rsidR="00431BB5" w:rsidRPr="00D562EC" w:rsidRDefault="00431BB5" w:rsidP="000C3A4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1B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0769CEAB" wp14:editId="29A0F4BB">
                <wp:simplePos x="0" y="0"/>
                <wp:positionH relativeFrom="column">
                  <wp:posOffset>4838700</wp:posOffset>
                </wp:positionH>
                <wp:positionV relativeFrom="paragraph">
                  <wp:posOffset>9020175</wp:posOffset>
                </wp:positionV>
                <wp:extent cx="1555115" cy="654685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65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2B65F" w14:textId="0FBE9C65" w:rsidR="00431BB5" w:rsidRPr="00D562EC" w:rsidRDefault="00431BB5" w:rsidP="00431BB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Produced by company $$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CEAB" id="_x0000_s1049" type="#_x0000_t202" style="position:absolute;margin-left:381pt;margin-top:710.25pt;width:122.45pt;height:51.5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" filled="f" stroked="f">
                <v:textbox>
                  <w:txbxContent>
                    <w:p w14:paraId="29B2B65F" w14:textId="0FBE9C65" w:rsidR="00431BB5" w:rsidRPr="00D562EC" w:rsidRDefault="00431BB5" w:rsidP="00431BB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Produced by company $$</w:t>
                      </w:r>
                    </w:p>
                  </w:txbxContent>
                </v:textbox>
              </v:shape>
            </w:pict>
          </mc:Fallback>
        </mc:AlternateContent>
      </w:r>
      <w:r w:rsidR="00431B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8B51F3" wp14:editId="1ED97730">
                <wp:simplePos x="0" y="0"/>
                <wp:positionH relativeFrom="column">
                  <wp:posOffset>-800100</wp:posOffset>
                </wp:positionH>
                <wp:positionV relativeFrom="paragraph">
                  <wp:posOffset>9010650</wp:posOffset>
                </wp:positionV>
                <wp:extent cx="7256780" cy="694690"/>
                <wp:effectExtent l="0" t="0" r="20320" b="1016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780" cy="694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7F5D5" w14:textId="0A48DEAD" w:rsidR="000C3A4E" w:rsidRDefault="000C3A4E" w:rsidP="000C3A4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B51F3" id="Rectangle 332" o:spid="_x0000_s1050" style="position:absolute;margin-left:-63pt;margin-top:709.5pt;width:571.4pt;height:54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" fillcolor="#d8d8d8 [2732]" strokecolor="black [1600]" strokeweight="1pt">
                <v:textbox>
                  <w:txbxContent>
                    <w:p w14:paraId="1B57F5D5" w14:textId="0A48DEAD" w:rsidR="000C3A4E" w:rsidRDefault="000C3A4E" w:rsidP="000C3A4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E5C4A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51879B2" wp14:editId="7D798409">
                <wp:simplePos x="0" y="0"/>
                <wp:positionH relativeFrom="column">
                  <wp:posOffset>2084070</wp:posOffset>
                </wp:positionH>
                <wp:positionV relativeFrom="paragraph">
                  <wp:posOffset>2381250</wp:posOffset>
                </wp:positionV>
                <wp:extent cx="1533525" cy="904875"/>
                <wp:effectExtent l="0" t="0" r="28575" b="28575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904875"/>
                          <a:chOff x="0" y="-1"/>
                          <a:chExt cx="2164715" cy="1813931"/>
                        </a:xfrm>
                      </wpg:grpSpPr>
                      <wpg:grpSp>
                        <wpg:cNvPr id="330" name="Group 330"/>
                        <wpg:cNvGrpSpPr/>
                        <wpg:grpSpPr>
                          <a:xfrm>
                            <a:off x="0" y="0"/>
                            <a:ext cx="2164715" cy="1808480"/>
                            <a:chOff x="0" y="0"/>
                            <a:chExt cx="3615559" cy="2165131"/>
                          </a:xfrm>
                        </wpg:grpSpPr>
                        <wps:wsp>
                          <wps:cNvPr id="331" name="Rectangle 331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Straight Connector 333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Straight Connector 334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2164715" cy="1813931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50196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57BD27" w14:textId="77777777" w:rsidR="00A35997" w:rsidRPr="00EB2099" w:rsidRDefault="00A35997" w:rsidP="00A35997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</w:p>
                            <w:p w14:paraId="1200285C" w14:textId="77777777" w:rsidR="00A35997" w:rsidRPr="00EB2099" w:rsidRDefault="00A35997" w:rsidP="00A35997">
                              <w:pPr>
                                <w:pStyle w:val="NoSpacing"/>
                                <w:jc w:val="center"/>
                                <w:rPr>
                                  <w:u w:val="single"/>
                                </w:rPr>
                              </w:pPr>
                            </w:p>
                            <w:p w14:paraId="2B1904D3" w14:textId="77777777" w:rsidR="00A35997" w:rsidRPr="00EB2099" w:rsidRDefault="00A35997" w:rsidP="00A35997">
                              <w:pPr>
                                <w:pStyle w:val="NoSpacing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EB2099">
                                <w:rPr>
                                  <w:u w:val="single"/>
                                </w:rPr>
                                <w:t>Blog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879B2" id="Group 329" o:spid="_x0000_s1036" style="position:absolute;margin-left:164.1pt;margin-top:187.5pt;width:120.75pt;height:71.25pt;z-index:251655680;mso-width-relative:margin;mso-height-relative:margin" coordorigin="" coordsize="21647,1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">
                <v:group id="Group 330" o:spid="_x0000_s1037" style="position:absolute;width:21647;height:18084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rect id="Rectangle 331" o:spid="_x0000_s1038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" fillcolor="white [3212]" strokecolor="black [3213]" strokeweight="1pt"/>
                  <v:line id="Straight Connector 333" o:spid="_x0000_s1039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" strokecolor="black [3213]" strokeweight="1pt"/>
                  <v:line id="Straight Connector 334" o:spid="_x0000_s1040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" strokecolor="black [3213]" strokeweight="1pt"/>
                </v:group>
                <v:shape id="_x0000_s1041" type="#_x0000_t202" style="position:absolute;width:21647;height:18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" fillcolor="#d9d9d9">
                  <v:fill opacity="32896f"/>
                  <v:textbox>
                    <w:txbxContent>
                      <w:p w14:paraId="0557BD27" w14:textId="77777777" w:rsidR="00A35997" w:rsidRPr="00EB2099" w:rsidRDefault="00A35997" w:rsidP="00A35997">
                        <w:pPr>
                          <w:pStyle w:val="NoSpacing"/>
                          <w:rPr>
                            <w:u w:val="single"/>
                          </w:rPr>
                        </w:pPr>
                      </w:p>
                      <w:p w14:paraId="1200285C" w14:textId="77777777" w:rsidR="00A35997" w:rsidRPr="00EB2099" w:rsidRDefault="00A35997" w:rsidP="00A35997">
                        <w:pPr>
                          <w:pStyle w:val="NoSpacing"/>
                          <w:jc w:val="center"/>
                          <w:rPr>
                            <w:u w:val="single"/>
                          </w:rPr>
                        </w:pPr>
                      </w:p>
                      <w:p w14:paraId="2B1904D3" w14:textId="77777777" w:rsidR="00A35997" w:rsidRPr="00EB2099" w:rsidRDefault="00A35997" w:rsidP="00A35997">
                        <w:pPr>
                          <w:pStyle w:val="NoSpacing"/>
                          <w:jc w:val="center"/>
                          <w:rPr>
                            <w:u w:val="single"/>
                          </w:rPr>
                        </w:pPr>
                        <w:r w:rsidRPr="00EB2099">
                          <w:rPr>
                            <w:u w:val="single"/>
                          </w:rPr>
                          <w:t>Blog Title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5C4A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591168" behindDoc="0" locked="0" layoutInCell="1" allowOverlap="1" wp14:anchorId="4FCED1A2" wp14:editId="3190076C">
                <wp:simplePos x="0" y="0"/>
                <wp:positionH relativeFrom="column">
                  <wp:posOffset>-1905</wp:posOffset>
                </wp:positionH>
                <wp:positionV relativeFrom="paragraph">
                  <wp:posOffset>2403475</wp:posOffset>
                </wp:positionV>
                <wp:extent cx="1533525" cy="904875"/>
                <wp:effectExtent l="0" t="0" r="28575" b="285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904875"/>
                          <a:chOff x="0" y="-1"/>
                          <a:chExt cx="2164715" cy="1813932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0" y="0"/>
                            <a:ext cx="2164715" cy="1808480"/>
                            <a:chOff x="0" y="0"/>
                            <a:chExt cx="3615559" cy="2165131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2164715" cy="1813932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50196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6AC991" w14:textId="77777777" w:rsidR="00740652" w:rsidRPr="00EB2099" w:rsidRDefault="00740652" w:rsidP="00A545A7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</w:p>
                            <w:p w14:paraId="07C3B3E5" w14:textId="77777777" w:rsidR="00740652" w:rsidRPr="00EB2099" w:rsidRDefault="00740652" w:rsidP="00740652">
                              <w:pPr>
                                <w:pStyle w:val="NoSpacing"/>
                                <w:jc w:val="center"/>
                                <w:rPr>
                                  <w:u w:val="single"/>
                                </w:rPr>
                              </w:pPr>
                            </w:p>
                            <w:p w14:paraId="79D90119" w14:textId="77777777" w:rsidR="00740652" w:rsidRPr="00EB2099" w:rsidRDefault="00740652" w:rsidP="00740652">
                              <w:pPr>
                                <w:pStyle w:val="NoSpacing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EB2099">
                                <w:rPr>
                                  <w:u w:val="single"/>
                                </w:rPr>
                                <w:t>Blog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CED1A2" id="Group 53" o:spid="_x0000_s1042" style="position:absolute;margin-left:-.15pt;margin-top:189.25pt;width:120.75pt;height:71.25pt;z-index:251591168;mso-width-relative:margin;mso-height-relative:margin" coordorigin="" coordsize="21647,1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">
                <v:group id="Group 58" o:spid="_x0000_s1043" style="position:absolute;width:21647;height:18084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59" o:spid="_x0000_s1044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/>
                  <v:line id="Straight Connector 60" o:spid="_x0000_s1045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" strokecolor="black [3213]" strokeweight="1pt"/>
                  <v:line id="Straight Connector 61" o:spid="_x0000_s1046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" strokecolor="black [3213]" strokeweight="1pt"/>
                </v:group>
                <v:shape id="_x0000_s1047" type="#_x0000_t202" style="position:absolute;width:21647;height:18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" fillcolor="#d9d9d9">
                  <v:fill opacity="32896f"/>
                  <v:textbox>
                    <w:txbxContent>
                      <w:p w14:paraId="5C6AC991" w14:textId="77777777" w:rsidR="00740652" w:rsidRPr="00EB2099" w:rsidRDefault="00740652" w:rsidP="00A545A7">
                        <w:pPr>
                          <w:pStyle w:val="NoSpacing"/>
                          <w:rPr>
                            <w:u w:val="single"/>
                          </w:rPr>
                        </w:pPr>
                      </w:p>
                      <w:p w14:paraId="07C3B3E5" w14:textId="77777777" w:rsidR="00740652" w:rsidRPr="00EB2099" w:rsidRDefault="00740652" w:rsidP="00740652">
                        <w:pPr>
                          <w:pStyle w:val="NoSpacing"/>
                          <w:jc w:val="center"/>
                          <w:rPr>
                            <w:u w:val="single"/>
                          </w:rPr>
                        </w:pPr>
                      </w:p>
                      <w:p w14:paraId="79D90119" w14:textId="77777777" w:rsidR="00740652" w:rsidRPr="00EB2099" w:rsidRDefault="00740652" w:rsidP="00740652">
                        <w:pPr>
                          <w:pStyle w:val="NoSpacing"/>
                          <w:jc w:val="center"/>
                          <w:rPr>
                            <w:u w:val="single"/>
                          </w:rPr>
                        </w:pPr>
                        <w:r w:rsidRPr="00EB2099">
                          <w:rPr>
                            <w:u w:val="single"/>
                          </w:rPr>
                          <w:t>Blog Title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5C4A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61E05A7E" wp14:editId="3CA56E94">
                <wp:simplePos x="0" y="0"/>
                <wp:positionH relativeFrom="column">
                  <wp:posOffset>4170045</wp:posOffset>
                </wp:positionH>
                <wp:positionV relativeFrom="paragraph">
                  <wp:posOffset>2378075</wp:posOffset>
                </wp:positionV>
                <wp:extent cx="1533525" cy="904875"/>
                <wp:effectExtent l="0" t="0" r="28575" b="28575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904875"/>
                          <a:chOff x="0" y="-1"/>
                          <a:chExt cx="2164715" cy="1813931"/>
                        </a:xfrm>
                      </wpg:grpSpPr>
                      <wpg:grpSp>
                        <wpg:cNvPr id="337" name="Group 337"/>
                        <wpg:cNvGrpSpPr/>
                        <wpg:grpSpPr>
                          <a:xfrm>
                            <a:off x="0" y="0"/>
                            <a:ext cx="2164715" cy="1808480"/>
                            <a:chOff x="0" y="0"/>
                            <a:chExt cx="3615559" cy="2165131"/>
                          </a:xfrm>
                        </wpg:grpSpPr>
                        <wps:wsp>
                          <wps:cNvPr id="339" name="Rectangle 339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Straight Connector 340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Straight Connector 341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2164715" cy="1813931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50196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E29D8" w14:textId="77777777" w:rsidR="00A35997" w:rsidRPr="00EB2099" w:rsidRDefault="00A35997" w:rsidP="00A35997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</w:p>
                            <w:p w14:paraId="53180255" w14:textId="77777777" w:rsidR="00A35997" w:rsidRPr="00EB2099" w:rsidRDefault="00A35997" w:rsidP="00A35997">
                              <w:pPr>
                                <w:pStyle w:val="NoSpacing"/>
                                <w:jc w:val="center"/>
                                <w:rPr>
                                  <w:u w:val="single"/>
                                </w:rPr>
                              </w:pPr>
                            </w:p>
                            <w:p w14:paraId="5B1E5FED" w14:textId="77777777" w:rsidR="00A35997" w:rsidRPr="00EB2099" w:rsidRDefault="00A35997" w:rsidP="00A35997">
                              <w:pPr>
                                <w:pStyle w:val="NoSpacing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EB2099">
                                <w:rPr>
                                  <w:u w:val="single"/>
                                </w:rPr>
                                <w:t>Blog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05A7E" id="Group 336" o:spid="_x0000_s1048" style="position:absolute;margin-left:328.35pt;margin-top:187.25pt;width:120.75pt;height:71.25pt;z-index:251687424;mso-width-relative:margin;mso-height-relative:margin" coordorigin="" coordsize="21647,1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">
                <v:group id="Group 337" o:spid="_x0000_s1049" style="position:absolute;width:21647;height:18084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rect id="Rectangle 339" o:spid="_x0000_s1050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" fillcolor="white [3212]" strokecolor="black [3213]" strokeweight="1pt"/>
                  <v:line id="Straight Connector 340" o:spid="_x0000_s1051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" strokecolor="black [3213]" strokeweight="1pt"/>
                  <v:line id="Straight Connector 341" o:spid="_x0000_s1052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" strokecolor="black [3213]" strokeweight="1pt"/>
                </v:group>
                <v:shape id="_x0000_s1053" type="#_x0000_t202" style="position:absolute;width:21647;height:18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" fillcolor="#d9d9d9">
                  <v:fill opacity="32896f"/>
                  <v:textbox>
                    <w:txbxContent>
                      <w:p w14:paraId="107E29D8" w14:textId="77777777" w:rsidR="00A35997" w:rsidRPr="00EB2099" w:rsidRDefault="00A35997" w:rsidP="00A35997">
                        <w:pPr>
                          <w:pStyle w:val="NoSpacing"/>
                          <w:rPr>
                            <w:u w:val="single"/>
                          </w:rPr>
                        </w:pPr>
                      </w:p>
                      <w:p w14:paraId="53180255" w14:textId="77777777" w:rsidR="00A35997" w:rsidRPr="00EB2099" w:rsidRDefault="00A35997" w:rsidP="00A35997">
                        <w:pPr>
                          <w:pStyle w:val="NoSpacing"/>
                          <w:jc w:val="center"/>
                          <w:rPr>
                            <w:u w:val="single"/>
                          </w:rPr>
                        </w:pPr>
                      </w:p>
                      <w:p w14:paraId="5B1E5FED" w14:textId="77777777" w:rsidR="00A35997" w:rsidRPr="00EB2099" w:rsidRDefault="00A35997" w:rsidP="00A35997">
                        <w:pPr>
                          <w:pStyle w:val="NoSpacing"/>
                          <w:jc w:val="center"/>
                          <w:rPr>
                            <w:u w:val="single"/>
                          </w:rPr>
                        </w:pPr>
                        <w:r w:rsidRPr="00EB2099">
                          <w:rPr>
                            <w:u w:val="single"/>
                          </w:rPr>
                          <w:t>Blog Title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5C4A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96320" behindDoc="0" locked="0" layoutInCell="1" allowOverlap="1" wp14:anchorId="02AE728B" wp14:editId="1A5BAB0A">
                <wp:simplePos x="0" y="0"/>
                <wp:positionH relativeFrom="margin">
                  <wp:align>center</wp:align>
                </wp:positionH>
                <wp:positionV relativeFrom="paragraph">
                  <wp:posOffset>3371850</wp:posOffset>
                </wp:positionV>
                <wp:extent cx="6871780" cy="1884103"/>
                <wp:effectExtent l="0" t="0" r="24765" b="2095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780" cy="1884103"/>
                          <a:chOff x="0" y="0"/>
                          <a:chExt cx="4393324" cy="2837794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4393324" cy="283779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220717" y="231228"/>
                            <a:ext cx="1019175" cy="1040130"/>
                            <a:chOff x="0" y="0"/>
                            <a:chExt cx="3615559" cy="2165131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220717" y="1587063"/>
                            <a:ext cx="1019175" cy="1040130"/>
                            <a:chOff x="0" y="0"/>
                            <a:chExt cx="3615559" cy="2165131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5324" y="231228"/>
                            <a:ext cx="2931992" cy="777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48466" w14:textId="77777777" w:rsidR="003E5C4A" w:rsidRPr="00EB2099" w:rsidRDefault="003E5C4A" w:rsidP="003E5C4A">
                              <w:pPr>
                                <w:pStyle w:val="NoSpacing"/>
                                <w:rPr>
                                  <w:sz w:val="52"/>
                                  <w:szCs w:val="52"/>
                                  <w:u w:val="single"/>
                                </w:rPr>
                              </w:pPr>
                              <w:r w:rsidRPr="00EB2099">
                                <w:rPr>
                                  <w:sz w:val="52"/>
                                  <w:szCs w:val="52"/>
                                  <w:u w:val="single"/>
                                </w:rPr>
                                <w:t>Blog Title</w:t>
                              </w:r>
                            </w:p>
                            <w:p w14:paraId="31D82535" w14:textId="77777777" w:rsidR="003E5C4A" w:rsidRPr="00EB2099" w:rsidRDefault="003E5C4A" w:rsidP="003E5C4A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 w:rsidRPr="00EB2099">
                                <w:rPr>
                                  <w:u w:val="single"/>
                                </w:rPr>
                                <w:t>Blog Sub-title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7366" y="1008994"/>
                            <a:ext cx="2816772" cy="168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1A70" w14:textId="77777777" w:rsidR="00A90F60" w:rsidRDefault="00A90F60" w:rsidP="00A90F60">
                              <w:r>
                                <w:t>Publish time</w:t>
                              </w:r>
                            </w:p>
                            <w:p w14:paraId="4C182850" w14:textId="77777777" w:rsidR="003E5C4A" w:rsidRDefault="003E5C4A" w:rsidP="003E5C4A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sit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ultrices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blandit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erat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fermentum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scelerisque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lacus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et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condimentum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14:paraId="55CF5888" w14:textId="77777777" w:rsidR="003E5C4A" w:rsidRDefault="003E5C4A" w:rsidP="003E5C4A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Morbi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eu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purus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id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mauris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lobortis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bibendum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Praesent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nec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placerat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mi. Maecenas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sodales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fermentum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turpis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vehicula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tincidunt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aliquam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just.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AE728B" id="Group 2" o:spid="_x0000_s1069" style="position:absolute;margin-left:0;margin-top:265.5pt;width:541.1pt;height:148.35pt;z-index:251896320;mso-position-horizontal:center;mso-position-horizontal-relative:margin;mso-width-relative:margin;mso-height-relative:margin" coordsize="43933,28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">
                <v:rect id="Rectangle 3" o:spid="_x0000_s1070" style="position:absolute;width:43933;height:28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group id="Group 4" o:spid="_x0000_s1071" style="position:absolute;left:2207;top:2312;width:10191;height:10401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72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/>
                  <v:line id="Straight Connector 6" o:spid="_x0000_s1073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" strokecolor="black [3213]" strokeweight="1pt"/>
                  <v:line id="Straight Connector 13" o:spid="_x0000_s1074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TzwQAAANsAAAAPAAAAZHJzL2Rvd25yZXYueG1sRE9Li8Iw&#10;EL4L+x/CLHjTdF10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CljFPPBAAAA2wAAAA8AAAAA&#10;AAAAAAAAAAAABwIAAGRycy9kb3ducmV2LnhtbFBLBQYAAAAAAwADALcAAAD1AgAAAAA=&#10;" strokecolor="black [3213]" strokeweight="1pt"/>
                </v:group>
                <v:group id="Group 22" o:spid="_x0000_s1075" style="position:absolute;left:2207;top:15870;width:10191;height:10401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27" o:spid="_x0000_s1076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" fillcolor="white [3212]" strokecolor="black [3213]" strokeweight="1pt"/>
                  <v:line id="Straight Connector 30" o:spid="_x0000_s1077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gc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68CX8ALl4AQAA//8DAFBLAQItABQABgAIAAAAIQDb4fbL7gAAAIUBAAATAAAAAAAAAAAAAAAA&#10;AAAAAABbQ29udGVudF9UeXBlc10ueG1sUEsBAi0AFAAGAAgAAAAhAFr0LFu/AAAAFQEAAAsAAAAA&#10;AAAAAAAAAAAAHwEAAF9yZWxzLy5yZWxzUEsBAi0AFAAGAAgAAAAhACZsWBzBAAAA2wAAAA8AAAAA&#10;AAAAAAAAAAAABwIAAGRycy9kb3ducmV2LnhtbFBLBQYAAAAAAwADALcAAAD1AgAAAAA=&#10;" strokecolor="black [3213]" strokeweight="1pt"/>
                  <v:line id="Straight Connector 34" o:spid="_x0000_s1078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" strokecolor="black [3213]" strokeweight="1pt"/>
                </v:group>
                <v:shape id="_x0000_s1079" type="#_x0000_t202" style="position:absolute;left:13453;top:2312;width:29320;height:7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77848466" w14:textId="77777777" w:rsidR="003E5C4A" w:rsidRPr="00EB2099" w:rsidRDefault="003E5C4A" w:rsidP="003E5C4A">
                        <w:pPr>
                          <w:pStyle w:val="NoSpacing"/>
                          <w:rPr>
                            <w:sz w:val="52"/>
                            <w:szCs w:val="52"/>
                            <w:u w:val="single"/>
                          </w:rPr>
                        </w:pPr>
                        <w:r w:rsidRPr="00EB2099">
                          <w:rPr>
                            <w:sz w:val="52"/>
                            <w:szCs w:val="52"/>
                            <w:u w:val="single"/>
                          </w:rPr>
                          <w:t>Blog Title</w:t>
                        </w:r>
                      </w:p>
                      <w:p w14:paraId="31D82535" w14:textId="77777777" w:rsidR="003E5C4A" w:rsidRPr="00EB2099" w:rsidRDefault="003E5C4A" w:rsidP="003E5C4A">
                        <w:pPr>
                          <w:pStyle w:val="NoSpacing"/>
                          <w:rPr>
                            <w:u w:val="single"/>
                          </w:rPr>
                        </w:pPr>
                        <w:r w:rsidRPr="00EB2099">
                          <w:rPr>
                            <w:u w:val="single"/>
                          </w:rPr>
                          <w:t>Blog Sub-title</w:t>
                        </w:r>
                      </w:p>
                    </w:txbxContent>
                  </v:textbox>
                </v:shape>
                <v:shape id="_x0000_s1080" type="#_x0000_t202" style="position:absolute;left:13873;top:10089;width:28168;height:16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08581A70" w14:textId="77777777" w:rsidR="00A90F60" w:rsidRDefault="00A90F60" w:rsidP="00A90F60">
                        <w:r>
                          <w:t>Publish time</w:t>
                        </w:r>
                      </w:p>
                      <w:p w14:paraId="4C182850" w14:textId="77777777" w:rsidR="003E5C4A" w:rsidRDefault="003E5C4A" w:rsidP="003E5C4A">
                        <w:pP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Lorem ipsum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sit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ultrices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blandit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erat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fermentum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scelerisque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lacus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et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condimentum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congue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.</w:t>
                        </w:r>
                      </w:p>
                      <w:p w14:paraId="55CF5888" w14:textId="77777777" w:rsidR="003E5C4A" w:rsidRDefault="003E5C4A" w:rsidP="003E5C4A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Morbi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eu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purus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id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mauris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lobortis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bibendum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Praesent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nec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placerat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mi. Maecenas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sodales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fermentum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turpis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vehicula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tincidunt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aliquam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just.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ins w:id="5" w:author="Yuchen Xiao" w:date="2019-10-21T12:32:00Z">
        <w:r w:rsidR="00900F0C">
          <w:rPr>
            <w:rStyle w:val="CommentReference"/>
          </w:rPr>
          <w:commentReference w:id="3"/>
        </w:r>
      </w:ins>
      <w:commentRangeStart w:id="6"/>
      <w:r w:rsidR="008B791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559424" behindDoc="0" locked="0" layoutInCell="1" allowOverlap="1" wp14:anchorId="316998EB" wp14:editId="7D173482">
                <wp:simplePos x="0" y="0"/>
                <wp:positionH relativeFrom="column">
                  <wp:posOffset>-593345</wp:posOffset>
                </wp:positionH>
                <wp:positionV relativeFrom="paragraph">
                  <wp:posOffset>7350760</wp:posOffset>
                </wp:positionV>
                <wp:extent cx="6887689" cy="1998345"/>
                <wp:effectExtent l="0" t="0" r="27940" b="2095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689" cy="1998345"/>
                          <a:chOff x="0" y="0"/>
                          <a:chExt cx="4393324" cy="2837794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4393324" cy="283779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220717" y="231228"/>
                            <a:ext cx="1019175" cy="1040130"/>
                            <a:chOff x="0" y="0"/>
                            <a:chExt cx="3615559" cy="2165131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220717" y="1587063"/>
                            <a:ext cx="1019175" cy="1040130"/>
                            <a:chOff x="0" y="0"/>
                            <a:chExt cx="3615559" cy="2165131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5324" y="131358"/>
                            <a:ext cx="2931992" cy="1047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A8A2A1" w14:textId="77777777" w:rsidR="00740652" w:rsidRPr="00EB2099" w:rsidRDefault="00740652" w:rsidP="00740652">
                              <w:pPr>
                                <w:pStyle w:val="NoSpacing"/>
                                <w:rPr>
                                  <w:sz w:val="52"/>
                                  <w:szCs w:val="52"/>
                                  <w:u w:val="single"/>
                                </w:rPr>
                              </w:pPr>
                              <w:r w:rsidRPr="00EB2099">
                                <w:rPr>
                                  <w:sz w:val="52"/>
                                  <w:szCs w:val="52"/>
                                  <w:u w:val="single"/>
                                </w:rPr>
                                <w:t>Blog Title</w:t>
                              </w:r>
                            </w:p>
                            <w:p w14:paraId="1973C139" w14:textId="77777777" w:rsidR="00740652" w:rsidRPr="00EB2099" w:rsidRDefault="00740652" w:rsidP="00740652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 w:rsidRPr="00EB2099">
                                <w:rPr>
                                  <w:u w:val="single"/>
                                </w:rPr>
                                <w:t>Blog Sub-title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7366" y="1008994"/>
                            <a:ext cx="2816772" cy="168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6DDA2F" w14:textId="77777777" w:rsidR="00A90F60" w:rsidRDefault="00A90F60" w:rsidP="00A90F60">
                              <w:r>
                                <w:t>Publish time</w:t>
                              </w:r>
                            </w:p>
                            <w:p w14:paraId="0C10CCB6" w14:textId="7BFA1BC4" w:rsidR="00740652" w:rsidRDefault="00740652" w:rsidP="00740652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sit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ultrices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blandit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erat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fermentum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scelerisque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lacus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et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condimentum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14:paraId="7B8A1D88" w14:textId="77777777" w:rsidR="00740652" w:rsidRDefault="00740652" w:rsidP="00740652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Morbi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eu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purus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id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mauris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lobortis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bibendum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Praesent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nec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placerat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mi. Maecenas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sodales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fermentum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turpis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vehicula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tincidunt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aliquam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just.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6998EB" id="Group 44" o:spid="_x0000_s1081" style="position:absolute;margin-left:-46.7pt;margin-top:578.8pt;width:542.35pt;height:157.35pt;z-index:251559424;mso-width-relative:margin;mso-height-relative:margin" coordsize="43933,28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">
                <v:rect id="Rectangle 45" o:spid="_x0000_s1082" style="position:absolute;width:43933;height:28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/>
                <v:group id="Group 46" o:spid="_x0000_s1083" style="position:absolute;left:2207;top:2312;width:10191;height:10401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7" o:spid="_x0000_s1084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0qK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B0G0qKwgAAANsAAAAPAAAA&#10;AAAAAAAAAAAAAAcCAABkcnMvZG93bnJldi54bWxQSwUGAAAAAAMAAwC3AAAA9gIAAAAA&#10;" fillcolor="white [3212]" strokecolor="black [3213]" strokeweight="1pt"/>
                  <v:line id="Straight Connector 48" o:spid="_x0000_s1085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Cdn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" strokecolor="black [3213]" strokeweight="1pt"/>
                  <v:line id="Straight Connector 49" o:spid="_x0000_s1086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" strokecolor="black [3213]" strokeweight="1pt"/>
                </v:group>
                <v:group id="Group 50" o:spid="_x0000_s1087" style="position:absolute;left:2207;top:15870;width:10191;height:10401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51" o:spid="_x0000_s1088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+G4wwAAANsAAAAPAAAAZHJzL2Rvd25yZXYueG1sRI9fa8JA&#10;EMTfhX6HYwu+6UVB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EWfhuMMAAADbAAAADwAA&#10;AAAAAAAAAAAAAAAHAgAAZHJzL2Rvd25yZXYueG1sUEsFBgAAAAADAAMAtwAAAPcCAAAAAA==&#10;" fillcolor="white [3212]" strokecolor="black [3213]" strokeweight="1pt"/>
                  <v:line id="Straight Connector 62" o:spid="_x0000_s1089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zt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" strokecolor="black [3213]" strokeweight="1pt"/>
                  <v:line id="Straight Connector 63" o:spid="_x0000_s1090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" strokecolor="black [3213]" strokeweight="1pt"/>
                </v:group>
                <v:shape id="_x0000_s1091" type="#_x0000_t202" style="position:absolute;left:13453;top:1313;width:29320;height:10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" stroked="f">
                  <v:textbox>
                    <w:txbxContent>
                      <w:p w14:paraId="0DA8A2A1" w14:textId="77777777" w:rsidR="00740652" w:rsidRPr="00EB2099" w:rsidRDefault="00740652" w:rsidP="00740652">
                        <w:pPr>
                          <w:pStyle w:val="NoSpacing"/>
                          <w:rPr>
                            <w:sz w:val="52"/>
                            <w:szCs w:val="52"/>
                            <w:u w:val="single"/>
                          </w:rPr>
                        </w:pPr>
                        <w:r w:rsidRPr="00EB2099">
                          <w:rPr>
                            <w:sz w:val="52"/>
                            <w:szCs w:val="52"/>
                            <w:u w:val="single"/>
                          </w:rPr>
                          <w:t>Blog Title</w:t>
                        </w:r>
                      </w:p>
                      <w:p w14:paraId="1973C139" w14:textId="77777777" w:rsidR="00740652" w:rsidRPr="00EB2099" w:rsidRDefault="00740652" w:rsidP="00740652">
                        <w:pPr>
                          <w:pStyle w:val="NoSpacing"/>
                          <w:rPr>
                            <w:u w:val="single"/>
                          </w:rPr>
                        </w:pPr>
                        <w:r w:rsidRPr="00EB2099">
                          <w:rPr>
                            <w:u w:val="single"/>
                          </w:rPr>
                          <w:t>Blog Sub-title</w:t>
                        </w:r>
                      </w:p>
                    </w:txbxContent>
                  </v:textbox>
                </v:shape>
                <v:shape id="_x0000_s1092" type="#_x0000_t202" style="position:absolute;left:13873;top:10089;width:28168;height:16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<v:textbox>
                    <w:txbxContent>
                      <w:p w14:paraId="636DDA2F" w14:textId="77777777" w:rsidR="00A90F60" w:rsidRDefault="00A90F60" w:rsidP="00A90F60">
                        <w:r>
                          <w:t>Publish time</w:t>
                        </w:r>
                      </w:p>
                      <w:p w14:paraId="0C10CCB6" w14:textId="7BFA1BC4" w:rsidR="00740652" w:rsidRDefault="00740652" w:rsidP="00740652">
                        <w:pP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Lorem ipsum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sit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ultrices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blandit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erat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fermentum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scelerisque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lacus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et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condimentum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congue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.</w:t>
                        </w:r>
                      </w:p>
                      <w:p w14:paraId="7B8A1D88" w14:textId="77777777" w:rsidR="00740652" w:rsidRDefault="00740652" w:rsidP="00740652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Morbi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eu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purus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id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mauris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lobortis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bibendum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Praesent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nec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placerat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mi. Maecenas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sodales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fermentum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turpis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vehicula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tincidunt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aliquam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just.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commentRangeStart w:id="7"/>
      <w:r w:rsidR="00CF7E51">
        <w:rPr>
          <w:rStyle w:val="CommentReference"/>
        </w:rPr>
        <w:commentReference w:id="8"/>
      </w:r>
      <w:r w:rsidR="008F3D77">
        <w:rPr>
          <w:rStyle w:val="CommentReference"/>
        </w:rPr>
        <w:commentReference w:id="9"/>
      </w:r>
      <w:commentRangeEnd w:id="7"/>
      <w:r w:rsidR="008B791E">
        <w:rPr>
          <w:rStyle w:val="CommentReference"/>
        </w:rPr>
        <w:commentReference w:id="7"/>
      </w:r>
      <w:commentRangeEnd w:id="6"/>
      <w:r w:rsidR="00900F0C">
        <w:rPr>
          <w:rStyle w:val="CommentReference"/>
        </w:rPr>
        <w:commentReference w:id="6"/>
      </w:r>
      <w:r w:rsidR="008B791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426304" behindDoc="0" locked="0" layoutInCell="1" allowOverlap="1" wp14:anchorId="5988EFBF" wp14:editId="7E6F1327">
                <wp:simplePos x="0" y="0"/>
                <wp:positionH relativeFrom="column">
                  <wp:posOffset>-609600</wp:posOffset>
                </wp:positionH>
                <wp:positionV relativeFrom="paragraph">
                  <wp:posOffset>77993</wp:posOffset>
                </wp:positionV>
                <wp:extent cx="6893560" cy="1492250"/>
                <wp:effectExtent l="0" t="0" r="21590" b="317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3560" cy="1492250"/>
                          <a:chOff x="0" y="0"/>
                          <a:chExt cx="3615559" cy="2165131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C7FDEE" id="Group 14" o:spid="_x0000_s1026" style="position:absolute;margin-left:-48pt;margin-top:6.15pt;width:542.8pt;height:117.5pt;z-index:251426304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">
                <v:rect id="Rectangle 16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/>
                <v:line id="Straight Connector 17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" strokecolor="black [3213]" strokeweight="1pt"/>
                <v:line id="Straight Connector 18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" strokecolor="black [3213]" strokeweight="1pt"/>
              </v:group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970EA" wp14:editId="2A753742">
                <wp:simplePos x="0" y="0"/>
                <wp:positionH relativeFrom="column">
                  <wp:posOffset>-735724</wp:posOffset>
                </wp:positionH>
                <wp:positionV relativeFrom="paragraph">
                  <wp:posOffset>-809297</wp:posOffset>
                </wp:positionV>
                <wp:extent cx="7189076" cy="4514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9076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AB1ED" w14:textId="77777777" w:rsidR="00B96D1C" w:rsidRPr="00B96D1C" w:rsidRDefault="00566EF8" w:rsidP="00B96D1C">
                            <w:pP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>Blog</w:t>
                            </w:r>
                            <w:r w:rsidR="00B96D1C" w:rsidRP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Website</w:t>
                            </w:r>
                            <w:r w:rsid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- Wireframe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970EA" id="_x0000_s1096" type="#_x0000_t202" style="position:absolute;margin-left:-57.95pt;margin-top:-63.7pt;width:566.05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Y0JgIAACUEAAAOAAAAZHJzL2Uyb0RvYy54bWysU9uO2yAQfa/Uf0C8N3bcZJNYcVbbbFNV&#10;2l6k3X4AxjhGBYYCiZ1+/Q44m6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" stroked="f">
                <v:textbox>
                  <w:txbxContent>
                    <w:p w14:paraId="4E8AB1ED" w14:textId="77777777" w:rsidR="00B96D1C" w:rsidRPr="00B96D1C" w:rsidRDefault="00566EF8" w:rsidP="00B96D1C">
                      <w:pPr>
                        <w:rPr>
                          <w:b/>
                          <w:color w:val="00B0F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t>Blog</w:t>
                      </w:r>
                      <w:r w:rsidR="00B96D1C" w:rsidRP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Website</w:t>
                      </w:r>
                      <w:r w:rsid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- Wireframe</w:t>
                      </w:r>
                    </w:p>
                  </w:txbxContent>
                </v:textbox>
              </v:shape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3A08F" wp14:editId="6DD5B91D">
                <wp:simplePos x="0" y="0"/>
                <wp:positionH relativeFrom="column">
                  <wp:posOffset>-872360</wp:posOffset>
                </wp:positionH>
                <wp:positionV relativeFrom="paragraph">
                  <wp:posOffset>-357812</wp:posOffset>
                </wp:positionV>
                <wp:extent cx="7409793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791FD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7pt,-28.15pt" to="514.75pt,-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" strokecolor="#4579b8 [3044]"/>
            </w:pict>
          </mc:Fallback>
        </mc:AlternateContent>
      </w:r>
    </w:p>
    <w:sectPr w:rsidR="00DE7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Yuchen Xiao" w:date="2019-10-21T12:32:00Z" w:initials="YX">
    <w:p w14:paraId="76F142B8" w14:textId="77777777" w:rsidR="00900F0C" w:rsidRDefault="00900F0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Add a searching block: as a reader, I want to search some particular key word, so that I can save my time finding the article that I want to read.</w:t>
      </w:r>
    </w:p>
  </w:comment>
  <w:comment w:id="8" w:author="Yuchen Xiao" w:date="2019-10-21T12:00:00Z" w:initials="YX">
    <w:p w14:paraId="209976DF" w14:textId="77777777" w:rsidR="00CF7E51" w:rsidRDefault="00CF7E51">
      <w:pPr>
        <w:pStyle w:val="CommentText"/>
      </w:pPr>
      <w:r>
        <w:rPr>
          <w:rStyle w:val="CommentReference"/>
        </w:rPr>
        <w:annotationRef/>
      </w:r>
      <w:r w:rsidR="008F3D77">
        <w:t xml:space="preserve">From left to right, </w:t>
      </w:r>
      <w:r w:rsidR="00900F0C">
        <w:t>F</w:t>
      </w:r>
      <w:r w:rsidR="008F3D77">
        <w:t>-format, so observe than action</w:t>
      </w:r>
    </w:p>
  </w:comment>
  <w:comment w:id="9" w:author="Yuchen Xiao" w:date="2019-10-21T12:03:00Z" w:initials="YX">
    <w:p w14:paraId="3A71FD63" w14:textId="77777777" w:rsidR="008F3D77" w:rsidRDefault="008F3D77">
      <w:pPr>
        <w:pStyle w:val="CommentText"/>
      </w:pPr>
      <w:r>
        <w:rPr>
          <w:rStyle w:val="CommentReference"/>
        </w:rPr>
        <w:annotationRef/>
      </w:r>
      <w:r>
        <w:t xml:space="preserve">Change the Most </w:t>
      </w:r>
      <w:r w:rsidR="00900F0C">
        <w:t>popular</w:t>
      </w:r>
      <w:r>
        <w:t xml:space="preserve"> and most recent below, for the F-format, its more easier for user to get information.</w:t>
      </w:r>
    </w:p>
  </w:comment>
  <w:comment w:id="7" w:author="Yuchen Xiao" w:date="2019-10-21T12:20:00Z" w:initials="YX">
    <w:p w14:paraId="42129788" w14:textId="77777777" w:rsidR="008B791E" w:rsidRDefault="008B791E">
      <w:pPr>
        <w:pStyle w:val="CommentText"/>
      </w:pPr>
      <w:r>
        <w:rPr>
          <w:rStyle w:val="CommentReference"/>
        </w:rPr>
        <w:annotationRef/>
      </w:r>
      <w:r>
        <w:t xml:space="preserve">Add a new </w:t>
      </w:r>
      <w:r w:rsidR="00900F0C">
        <w:t>tag:</w:t>
      </w:r>
      <w:r>
        <w:t xml:space="preserve"> all blogs. This button will help the reader to find the old blog or some specific blog that John Smith</w:t>
      </w:r>
    </w:p>
    <w:p w14:paraId="5E4C0AB4" w14:textId="77777777" w:rsidR="008B791E" w:rsidRDefault="008B791E">
      <w:pPr>
        <w:pStyle w:val="CommentText"/>
      </w:pPr>
    </w:p>
  </w:comment>
  <w:comment w:id="6" w:author="Yuchen Xiao" w:date="2019-10-21T12:26:00Z" w:initials="YX">
    <w:p w14:paraId="2643947A" w14:textId="77777777" w:rsidR="00900F0C" w:rsidRDefault="00900F0C">
      <w:pPr>
        <w:pStyle w:val="CommentText"/>
      </w:pPr>
      <w:r>
        <w:rPr>
          <w:rStyle w:val="CommentReference"/>
        </w:rPr>
        <w:annotationRef/>
      </w:r>
      <w:r>
        <w:t xml:space="preserve">Add a button “about author” As a reader, </w:t>
      </w:r>
      <w:proofErr w:type="spellStart"/>
      <w:r>
        <w:t>i</w:t>
      </w:r>
      <w:proofErr w:type="spellEnd"/>
      <w:r>
        <w:t xml:space="preserve"> want to know about the author, so that I know I’m reading the right blog, and the blog I read is of credibility.</w:t>
      </w:r>
    </w:p>
    <w:p w14:paraId="09A3D42E" w14:textId="77777777" w:rsidR="00900F0C" w:rsidRDefault="00900F0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F142B8" w15:done="0"/>
  <w15:commentEx w15:paraId="209976DF" w15:done="0"/>
  <w15:commentEx w15:paraId="3A71FD63" w15:paraIdParent="209976DF" w15:done="0"/>
  <w15:commentEx w15:paraId="5E4C0AB4" w15:done="0"/>
  <w15:commentEx w15:paraId="09A3D42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10FCF"/>
    <w:multiLevelType w:val="hybridMultilevel"/>
    <w:tmpl w:val="3D64A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D01BD"/>
    <w:multiLevelType w:val="hybridMultilevel"/>
    <w:tmpl w:val="A10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uchen Xiao">
    <w15:presenceInfo w15:providerId="None" w15:userId="Yuchen Xi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A0"/>
    <w:rsid w:val="000C3A4E"/>
    <w:rsid w:val="00111274"/>
    <w:rsid w:val="001878A0"/>
    <w:rsid w:val="001D2BB1"/>
    <w:rsid w:val="00247D15"/>
    <w:rsid w:val="00254994"/>
    <w:rsid w:val="002A0379"/>
    <w:rsid w:val="002D17E5"/>
    <w:rsid w:val="002D29F6"/>
    <w:rsid w:val="002E2E8E"/>
    <w:rsid w:val="00317242"/>
    <w:rsid w:val="003D612D"/>
    <w:rsid w:val="003E5C4A"/>
    <w:rsid w:val="00414ABC"/>
    <w:rsid w:val="00431BB5"/>
    <w:rsid w:val="00442D3A"/>
    <w:rsid w:val="004C5673"/>
    <w:rsid w:val="00537C3B"/>
    <w:rsid w:val="00566EF8"/>
    <w:rsid w:val="00573F98"/>
    <w:rsid w:val="00740652"/>
    <w:rsid w:val="007E7B6A"/>
    <w:rsid w:val="008B6378"/>
    <w:rsid w:val="008B791E"/>
    <w:rsid w:val="008D1F02"/>
    <w:rsid w:val="008F3D77"/>
    <w:rsid w:val="00900F0C"/>
    <w:rsid w:val="00915624"/>
    <w:rsid w:val="00955943"/>
    <w:rsid w:val="009760C3"/>
    <w:rsid w:val="00A33C36"/>
    <w:rsid w:val="00A35997"/>
    <w:rsid w:val="00A545A7"/>
    <w:rsid w:val="00A90F60"/>
    <w:rsid w:val="00AB2239"/>
    <w:rsid w:val="00B03590"/>
    <w:rsid w:val="00B96D1C"/>
    <w:rsid w:val="00CF7E51"/>
    <w:rsid w:val="00D11D57"/>
    <w:rsid w:val="00D71C2E"/>
    <w:rsid w:val="00DC19BE"/>
    <w:rsid w:val="00DF2A33"/>
    <w:rsid w:val="00E41780"/>
    <w:rsid w:val="00E86C75"/>
    <w:rsid w:val="00EA18C9"/>
    <w:rsid w:val="00EB2099"/>
    <w:rsid w:val="00F618E1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E5A0"/>
  <w15:docId w15:val="{208C1314-CFBF-47C5-AC54-58C30962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character" w:styleId="CommentReference">
    <w:name w:val="annotation reference"/>
    <w:basedOn w:val="DefaultParagraphFont"/>
    <w:uiPriority w:val="99"/>
    <w:semiHidden/>
    <w:unhideWhenUsed/>
    <w:rsid w:val="001D2B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2B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2B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B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BB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2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2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70C112D0C9C44943F4570CEA25682" ma:contentTypeVersion="1" ma:contentTypeDescription="Create a new document." ma:contentTypeScope="" ma:versionID="a81b151d2f348a119142b4774a2fa148">
  <xsd:schema xmlns:xsd="http://www.w3.org/2001/XMLSchema" xmlns:xs="http://www.w3.org/2001/XMLSchema" xmlns:p="http://schemas.microsoft.com/office/2006/metadata/properties" xmlns:ns2="74ecef77-3672-4c60-872f-7d1be8477af0" targetNamespace="http://schemas.microsoft.com/office/2006/metadata/properties" ma:root="true" ma:fieldsID="fe84d4455be9ab24094d78c361edf728" ns2:_="">
    <xsd:import namespace="74ecef77-3672-4c60-872f-7d1be8477af0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cef77-3672-4c60-872f-7d1be8477af0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format="Dropdown" ma:internalName="Document_x0020_Type">
      <xsd:simpleType>
        <xsd:restriction base="dms:Choice">
          <xsd:enumeration value="Lectures"/>
          <xsd:enumeration value="Project Wireframes"/>
          <xsd:enumeration value="Supplements"/>
          <xsd:enumeration value="Example Asse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74ecef77-3672-4c60-872f-7d1be8477af0">Project Wireframes</Document_x0020_Typ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64DA5-B5FD-416D-815B-849E951D8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C6C945-023C-477A-8D30-D9A96E606C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cef77-3672-4c60-872f-7d1be8477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1CD02D-D6B1-41F3-BDD0-C277E4E6127D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74ecef77-3672-4c60-872f-7d1be8477af0"/>
  </ds:schemaRefs>
</ds:datastoreItem>
</file>

<file path=customXml/itemProps4.xml><?xml version="1.0" encoding="utf-8"?>
<ds:datastoreItem xmlns:ds="http://schemas.openxmlformats.org/officeDocument/2006/customXml" ds:itemID="{83EA3076-C1AF-4382-BEA2-7FE27EED9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Beers</dc:creator>
  <cp:lastModifiedBy>Yuchen Xiao</cp:lastModifiedBy>
  <cp:revision>10</cp:revision>
  <dcterms:created xsi:type="dcterms:W3CDTF">2019-10-21T11:38:00Z</dcterms:created>
  <dcterms:modified xsi:type="dcterms:W3CDTF">2019-10-23T12:53:00Z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0x01010074570C112D0C9C44943F4570CEA25682</vt:lpwstr>
  </property>
</Properties>
</file>