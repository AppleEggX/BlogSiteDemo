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8D" w:rsidRDefault="0001628D">
      <w:r>
        <w:t>Because the mobile phone has a narrow screen, so what is show on the desktop cannot all be shown on a mobile phone screen, so some of the content need to be to delete, otherwise the content would not be suitable for people to read for everything  is too small.</w:t>
      </w:r>
    </w:p>
    <w:p w:rsidR="0001628D" w:rsidRDefault="0001628D"/>
    <w:p w:rsidR="0001628D" w:rsidRDefault="0001628D">
      <w:r>
        <w:t>For the IA (Information Architecture) reason, searchable and easily navigable elements. The searching area and the “all blog” button are saved.</w:t>
      </w:r>
    </w:p>
    <w:p w:rsidR="0001628D" w:rsidRDefault="00C150F3">
      <w:r>
        <w:t>For the Miller’s law, only 5</w:t>
      </w:r>
      <w:r w:rsidR="0001628D">
        <w:t xml:space="preserve"> option: </w:t>
      </w:r>
      <w:r>
        <w:t xml:space="preserve">“home” </w:t>
      </w:r>
      <w:r w:rsidR="0001628D">
        <w:t>“all blog” “search” “login” “register” are saved on the top.</w:t>
      </w:r>
    </w:p>
    <w:p w:rsidR="006D4BAD" w:rsidRDefault="0001628D">
      <w:r>
        <w:t xml:space="preserve">Because the mobile screen is narrow, and everything is easily caught in a glance, </w:t>
      </w:r>
      <w:proofErr w:type="spellStart"/>
      <w:r>
        <w:t>fro</w:t>
      </w:r>
      <w:proofErr w:type="spellEnd"/>
      <w:r>
        <w:t xml:space="preserve"> the </w:t>
      </w:r>
      <w:proofErr w:type="spellStart"/>
      <w:r>
        <w:t>Tesler’s</w:t>
      </w:r>
      <w:proofErr w:type="spellEnd"/>
      <w:r>
        <w:t xml:space="preserve"> law, I put the </w:t>
      </w:r>
      <w:proofErr w:type="spellStart"/>
      <w:r w:rsidR="006D4BAD">
        <w:t>bloger’s</w:t>
      </w:r>
      <w:proofErr w:type="spellEnd"/>
      <w:r w:rsidR="006D4BAD">
        <w:t xml:space="preserve"> image in the middle of the top-background,</w:t>
      </w:r>
    </w:p>
    <w:p w:rsidR="0010559B" w:rsidRDefault="006D4BAD">
      <w:r>
        <w:t>Other part can be designed same as the desktop one, b</w:t>
      </w:r>
      <w:r w:rsidR="00A04075">
        <w:br w:type="page"/>
      </w:r>
      <w:bookmarkStart w:id="0" w:name="_GoBack"/>
      <w:bookmarkEnd w:id="0"/>
      <w:r w:rsidR="005A491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19007" wp14:editId="761F570C">
                <wp:simplePos x="0" y="0"/>
                <wp:positionH relativeFrom="margin">
                  <wp:posOffset>3170555</wp:posOffset>
                </wp:positionH>
                <wp:positionV relativeFrom="paragraph">
                  <wp:posOffset>3720465</wp:posOffset>
                </wp:positionV>
                <wp:extent cx="1533525" cy="904875"/>
                <wp:effectExtent l="0" t="0" r="28575" b="285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0487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196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59B" w:rsidRPr="00EB2099" w:rsidRDefault="0010559B" w:rsidP="0010559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:rsidR="0010559B" w:rsidRPr="00EB2099" w:rsidRDefault="0010559B" w:rsidP="0010559B">
                            <w:pPr>
                              <w:pStyle w:val="NoSpacing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10559B" w:rsidRPr="00EB2099" w:rsidRDefault="0010559B" w:rsidP="0010559B">
                            <w:pPr>
                              <w:pStyle w:val="NoSpacing"/>
                              <w:jc w:val="center"/>
                              <w:rPr>
                                <w:u w:val="single"/>
                              </w:rPr>
                            </w:pPr>
                            <w:r w:rsidRPr="00EB2099">
                              <w:rPr>
                                <w:u w:val="single"/>
                              </w:rPr>
                              <w:t>Blog Title</w:t>
                            </w:r>
                          </w:p>
                          <w:p w:rsidR="0010559B" w:rsidRDefault="001055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190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65pt;margin-top:292.95pt;width:120.75pt;height:71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" fillcolor="#d9d9d9">
                <v:fill opacity="32896f"/>
                <v:textbox>
                  <w:txbxContent>
                    <w:p w:rsidR="0010559B" w:rsidRPr="00EB2099" w:rsidRDefault="0010559B" w:rsidP="0010559B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:rsidR="0010559B" w:rsidRPr="00EB2099" w:rsidRDefault="0010559B" w:rsidP="0010559B">
                      <w:pPr>
                        <w:pStyle w:val="NoSpacing"/>
                        <w:jc w:val="center"/>
                        <w:rPr>
                          <w:u w:val="single"/>
                        </w:rPr>
                      </w:pPr>
                    </w:p>
                    <w:p w:rsidR="0010559B" w:rsidRPr="00EB2099" w:rsidRDefault="0010559B" w:rsidP="0010559B">
                      <w:pPr>
                        <w:pStyle w:val="NoSpacing"/>
                        <w:jc w:val="center"/>
                        <w:rPr>
                          <w:u w:val="single"/>
                        </w:rPr>
                      </w:pPr>
                      <w:r w:rsidRPr="00EB2099">
                        <w:rPr>
                          <w:u w:val="single"/>
                        </w:rPr>
                        <w:t>Blog Title</w:t>
                      </w:r>
                    </w:p>
                    <w:p w:rsidR="0010559B" w:rsidRDefault="0010559B"/>
                  </w:txbxContent>
                </v:textbox>
                <w10:wrap anchorx="margin"/>
              </v:shape>
            </w:pict>
          </mc:Fallback>
        </mc:AlternateContent>
      </w:r>
      <w:r w:rsidR="005A49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35D6C8" wp14:editId="4B7D706D">
                <wp:simplePos x="0" y="0"/>
                <wp:positionH relativeFrom="column">
                  <wp:posOffset>1136015</wp:posOffset>
                </wp:positionH>
                <wp:positionV relativeFrom="paragraph">
                  <wp:posOffset>3720465</wp:posOffset>
                </wp:positionV>
                <wp:extent cx="1533525" cy="9048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0487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196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59B" w:rsidRPr="00EB2099" w:rsidRDefault="0010559B" w:rsidP="0010559B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:rsidR="0010559B" w:rsidRPr="00EB2099" w:rsidRDefault="0010559B" w:rsidP="0010559B">
                            <w:pPr>
                              <w:pStyle w:val="NoSpacing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10559B" w:rsidRPr="00EB2099" w:rsidRDefault="0010559B" w:rsidP="0010559B">
                            <w:pPr>
                              <w:pStyle w:val="NoSpacing"/>
                              <w:jc w:val="center"/>
                              <w:rPr>
                                <w:u w:val="single"/>
                              </w:rPr>
                            </w:pPr>
                            <w:r w:rsidRPr="00EB2099">
                              <w:rPr>
                                <w:u w:val="single"/>
                              </w:rPr>
                              <w:t>Blog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5D6C8" id="_x0000_s1027" type="#_x0000_t202" style="position:absolute;margin-left:89.45pt;margin-top:292.95pt;width:120.75pt;height:7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" fillcolor="#d9d9d9">
                <v:fill opacity="32896f"/>
                <v:textbox>
                  <w:txbxContent>
                    <w:p w:rsidR="0010559B" w:rsidRPr="00EB2099" w:rsidRDefault="0010559B" w:rsidP="0010559B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:rsidR="0010559B" w:rsidRPr="00EB2099" w:rsidRDefault="0010559B" w:rsidP="0010559B">
                      <w:pPr>
                        <w:pStyle w:val="NoSpacing"/>
                        <w:jc w:val="center"/>
                        <w:rPr>
                          <w:u w:val="single"/>
                        </w:rPr>
                      </w:pPr>
                    </w:p>
                    <w:p w:rsidR="0010559B" w:rsidRPr="00EB2099" w:rsidRDefault="0010559B" w:rsidP="0010559B">
                      <w:pPr>
                        <w:pStyle w:val="NoSpacing"/>
                        <w:jc w:val="center"/>
                        <w:rPr>
                          <w:u w:val="single"/>
                        </w:rPr>
                      </w:pPr>
                      <w:r w:rsidRPr="00EB2099">
                        <w:rPr>
                          <w:u w:val="single"/>
                        </w:rPr>
                        <w:t>Blog Title</w:t>
                      </w:r>
                    </w:p>
                  </w:txbxContent>
                </v:textbox>
              </v:shape>
            </w:pict>
          </mc:Fallback>
        </mc:AlternateContent>
      </w:r>
      <w:r w:rsidR="00484E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290195</wp:posOffset>
                </wp:positionV>
                <wp:extent cx="228600" cy="228600"/>
                <wp:effectExtent l="19050" t="19050" r="57150" b="57150"/>
                <wp:wrapNone/>
                <wp:docPr id="2" name="Lightning Bo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4D6D7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" o:spid="_x0000_s1026" type="#_x0000_t73" style="position:absolute;margin-left:279.2pt;margin-top:22.85pt;width:1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" fillcolor="#5b9bd5 [3204]" strokecolor="#1f4d78 [1604]" strokeweight="1pt"/>
            </w:pict>
          </mc:Fallback>
        </mc:AlternateContent>
      </w:r>
      <w:ins w:id="1" w:author="Yuchen Xiao" w:date="2019-10-21T12:31:00Z">
        <w:r w:rsidR="00484E36"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20B09DFF" wp14:editId="32AA0EE9">
                  <wp:simplePos x="0" y="0"/>
                  <wp:positionH relativeFrom="margin">
                    <wp:posOffset>2151380</wp:posOffset>
                  </wp:positionH>
                  <wp:positionV relativeFrom="paragraph">
                    <wp:posOffset>254635</wp:posOffset>
                  </wp:positionV>
                  <wp:extent cx="1733550" cy="276225"/>
                  <wp:effectExtent l="0" t="0" r="19050" b="28575"/>
                  <wp:wrapNone/>
                  <wp:docPr id="37" name="Rectangle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37CC" w:rsidRDefault="003037CC" w:rsidP="003037CC">
                              <w:pPr>
                                <w:jc w:val="center"/>
                              </w:pPr>
                              <w:r>
                                <w:t>Searching area</w:t>
                              </w:r>
                            </w:p>
                            <w:p w:rsidR="003037CC" w:rsidRDefault="003037CC" w:rsidP="003037C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0B09DFF" id="Rectangle 37" o:spid="_x0000_s1028" style="position:absolute;margin-left:169.4pt;margin-top:20.05pt;width:136.5pt;height:21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" fillcolor="white [3201]" strokecolor="#70ad47 [3209]" strokeweight="1pt">
                  <v:textbox>
                    <w:txbxContent>
                      <w:p w:rsidR="003037CC" w:rsidRDefault="003037CC" w:rsidP="003037CC">
                        <w:pPr>
                          <w:jc w:val="center"/>
                        </w:pPr>
                        <w:r>
                          <w:t>Searching area</w:t>
                        </w:r>
                      </w:p>
                      <w:p w:rsidR="003037CC" w:rsidRDefault="003037CC" w:rsidP="003037CC">
                        <w:pPr>
                          <w:jc w:val="center"/>
                        </w:pPr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r w:rsidR="00484E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2DD4A9" wp14:editId="644453C6">
                <wp:simplePos x="0" y="0"/>
                <wp:positionH relativeFrom="column">
                  <wp:posOffset>1190501</wp:posOffset>
                </wp:positionH>
                <wp:positionV relativeFrom="paragraph">
                  <wp:posOffset>262255</wp:posOffset>
                </wp:positionV>
                <wp:extent cx="714375" cy="254635"/>
                <wp:effectExtent l="0" t="0" r="2857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129" w:rsidRDefault="00CC5129" w:rsidP="00CC5129">
                            <w:pPr>
                              <w:jc w:val="center"/>
                            </w:pPr>
                            <w:r>
                              <w:t>All 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DD4A9" id="Rectangle 22" o:spid="_x0000_s1029" style="position:absolute;margin-left:93.75pt;margin-top:20.65pt;width:56.25pt;height:2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C5129" w:rsidRDefault="00CC5129" w:rsidP="00CC5129">
                      <w:pPr>
                        <w:jc w:val="center"/>
                      </w:pPr>
                      <w:r>
                        <w:t>All blogs</w:t>
                      </w:r>
                    </w:p>
                  </w:txbxContent>
                </v:textbox>
              </v:rect>
            </w:pict>
          </mc:Fallback>
        </mc:AlternateContent>
      </w:r>
      <w:r w:rsidR="00484E3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4E57B8" wp14:editId="6F87EEBB">
                <wp:simplePos x="0" y="0"/>
                <wp:positionH relativeFrom="column">
                  <wp:posOffset>371475</wp:posOffset>
                </wp:positionH>
                <wp:positionV relativeFrom="paragraph">
                  <wp:posOffset>276225</wp:posOffset>
                </wp:positionV>
                <wp:extent cx="714375" cy="254635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E36" w:rsidRDefault="00484E36" w:rsidP="00484E3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E57B8" id="Rectangle 32" o:spid="_x0000_s1030" style="position:absolute;margin-left:29.25pt;margin-top:21.75pt;width:56.25pt;height:2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84E36" w:rsidRDefault="00484E36" w:rsidP="00484E3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01F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81B926" wp14:editId="7AA8C8A9">
                <wp:simplePos x="0" y="0"/>
                <wp:positionH relativeFrom="margin">
                  <wp:posOffset>2275205</wp:posOffset>
                </wp:positionH>
                <wp:positionV relativeFrom="paragraph">
                  <wp:posOffset>829310</wp:posOffset>
                </wp:positionV>
                <wp:extent cx="1445895" cy="3505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1F3" w:rsidRDefault="002301F3" w:rsidP="002301F3">
                            <w:proofErr w:type="gramStart"/>
                            <w:r>
                              <w:t>background</w:t>
                            </w:r>
                            <w:proofErr w:type="gram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1B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15pt;margin-top:65.3pt;width:113.85pt;height:27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" filled="f" stroked="f">
                <v:textbox>
                  <w:txbxContent>
                    <w:p w:rsidR="002301F3" w:rsidRDefault="002301F3" w:rsidP="002301F3">
                      <w:proofErr w:type="gramStart"/>
                      <w:r>
                        <w:t>background</w:t>
                      </w:r>
                      <w:proofErr w:type="gramEnd"/>
                      <w:r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1F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2296278</wp:posOffset>
                </wp:positionH>
                <wp:positionV relativeFrom="paragraph">
                  <wp:posOffset>1881520</wp:posOffset>
                </wp:positionV>
                <wp:extent cx="1073785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1F3" w:rsidRDefault="002301F3">
                            <w:proofErr w:type="spellStart"/>
                            <w:r>
                              <w:t>Bloger’s</w:t>
                            </w:r>
                            <w:proofErr w:type="spellEnd"/>
                            <w: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0.8pt;margin-top:148.15pt;width:84.55pt;height:27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" filled="f" stroked="f">
                <v:textbox>
                  <w:txbxContent>
                    <w:p w:rsidR="002301F3" w:rsidRDefault="002301F3">
                      <w:proofErr w:type="spellStart"/>
                      <w:r>
                        <w:t>Bloger’s</w:t>
                      </w:r>
                      <w:proofErr w:type="spellEnd"/>
                      <w:r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C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15F8C" wp14:editId="4F3B3588">
                <wp:simplePos x="0" y="0"/>
                <wp:positionH relativeFrom="margin">
                  <wp:align>center</wp:align>
                </wp:positionH>
                <wp:positionV relativeFrom="paragraph">
                  <wp:posOffset>3256280</wp:posOffset>
                </wp:positionV>
                <wp:extent cx="1555115" cy="466287"/>
                <wp:effectExtent l="0" t="0" r="6985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466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59B" w:rsidRPr="00EB2099" w:rsidRDefault="0010559B" w:rsidP="00977A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209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Most Popular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15F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56.4pt;width:122.45pt;height:36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" stroked="f">
                <v:textbox>
                  <w:txbxContent>
                    <w:p w:rsidR="0010559B" w:rsidRPr="00EB2099" w:rsidRDefault="0010559B" w:rsidP="00977A62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B2099">
                        <w:rPr>
                          <w:b/>
                          <w:sz w:val="28"/>
                          <w:szCs w:val="28"/>
                          <w:u w:val="single"/>
                        </w:rPr>
                        <w:t>Most Popular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4C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D8579CF" wp14:editId="649ED4C9">
                <wp:simplePos x="0" y="0"/>
                <wp:positionH relativeFrom="margin">
                  <wp:posOffset>323850</wp:posOffset>
                </wp:positionH>
                <wp:positionV relativeFrom="paragraph">
                  <wp:posOffset>4876800</wp:posOffset>
                </wp:positionV>
                <wp:extent cx="5076190" cy="1943100"/>
                <wp:effectExtent l="0" t="0" r="1016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190" cy="1943100"/>
                          <a:chOff x="0" y="0"/>
                          <a:chExt cx="4393324" cy="2837794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4393324" cy="28377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220717" y="231228"/>
                            <a:ext cx="1019175" cy="2388311"/>
                            <a:chOff x="0" y="0"/>
                            <a:chExt cx="3615558" cy="4971499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615558" cy="49714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3615558" cy="49714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0" y="2"/>
                              <a:ext cx="3615054" cy="49714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8341" y="33045"/>
                            <a:ext cx="2931992" cy="10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559B" w:rsidRPr="001D06C3" w:rsidRDefault="0010559B" w:rsidP="0010559B">
                              <w:pPr>
                                <w:pStyle w:val="NoSpacing"/>
                                <w:rPr>
                                  <w:sz w:val="48"/>
                                  <w:szCs w:val="48"/>
                                  <w:u w:val="single"/>
                                </w:rPr>
                              </w:pPr>
                              <w:r w:rsidRPr="001D06C3">
                                <w:rPr>
                                  <w:sz w:val="48"/>
                                  <w:szCs w:val="48"/>
                                  <w:u w:val="single"/>
                                </w:rPr>
                                <w:t>Blog Title</w:t>
                              </w:r>
                            </w:p>
                            <w:p w:rsidR="0010559B" w:rsidRPr="001D06C3" w:rsidRDefault="0010559B" w:rsidP="0010559B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D06C3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Blog Sub-title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6" y="1008994"/>
                            <a:ext cx="2816772" cy="168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619" w:rsidRDefault="008A0619" w:rsidP="008A0619">
                              <w:r>
                                <w:t>Publish time</w:t>
                              </w:r>
                            </w:p>
                            <w:p w:rsidR="0010559B" w:rsidRPr="001D06C3" w:rsidRDefault="001D06C3" w:rsidP="0010559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</w:pPr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10559B" w:rsidRDefault="0010559B" w:rsidP="0010559B"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579CF" id="Group 24" o:spid="_x0000_s1034" style="position:absolute;margin-left:25.5pt;margin-top:384pt;width:399.7pt;height:153pt;z-index:251691008;mso-position-horizontal-relative:margin;mso-width-relative:margin;mso-height-relative:margin" coordsize="43933,2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">
                <v:rect id="Rectangle 25" o:spid="_x0000_s1035" style="position:absolute;width:43933;height:28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<v:group id="Group 26" o:spid="_x0000_s1036" style="position:absolute;left:2207;top:2312;width:10191;height:23883" coordsize="36155,4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37" style="position:absolute;width:36155;height:49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/>
                  <v:line id="Straight Connector 28" o:spid="_x0000_s1038" style="position:absolute;visibility:visible;mso-wrap-style:square" from="0,0" to="36155,4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line id="Straight Connector 29" o:spid="_x0000_s1039" style="position:absolute;flip:y;visibility:visible;mso-wrap-style:square" from="0,0" to="36150,4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<v:stroke joinstyle="miter"/>
                  </v:line>
                </v:group>
                <v:shape id="_x0000_s1040" type="#_x0000_t202" style="position:absolute;left:13683;top:330;width:29320;height:10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10559B" w:rsidRPr="001D06C3" w:rsidRDefault="0010559B" w:rsidP="0010559B">
                        <w:pPr>
                          <w:pStyle w:val="NoSpacing"/>
                          <w:rPr>
                            <w:sz w:val="48"/>
                            <w:szCs w:val="48"/>
                            <w:u w:val="single"/>
                          </w:rPr>
                        </w:pPr>
                        <w:r w:rsidRPr="001D06C3">
                          <w:rPr>
                            <w:sz w:val="48"/>
                            <w:szCs w:val="48"/>
                            <w:u w:val="single"/>
                          </w:rPr>
                          <w:t>Blog Title</w:t>
                        </w:r>
                      </w:p>
                      <w:p w:rsidR="0010559B" w:rsidRPr="001D06C3" w:rsidRDefault="0010559B" w:rsidP="0010559B">
                        <w:pPr>
                          <w:pStyle w:val="NoSpacing"/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1D06C3">
                          <w:rPr>
                            <w:sz w:val="32"/>
                            <w:szCs w:val="32"/>
                            <w:u w:val="single"/>
                          </w:rPr>
                          <w:t>Blog Sub-title</w:t>
                        </w:r>
                      </w:p>
                    </w:txbxContent>
                  </v:textbox>
                </v:shape>
                <v:shape id="_x0000_s1041" type="#_x0000_t202" style="position:absolute;left:13873;top:10089;width:28168;height:1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8A0619" w:rsidRDefault="008A0619" w:rsidP="008A0619">
                        <w:r>
                          <w:t>Publish time</w:t>
                        </w:r>
                      </w:p>
                      <w:p w:rsidR="0010559B" w:rsidRPr="001D06C3" w:rsidRDefault="001D06C3" w:rsidP="0010559B">
                        <w:pPr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w:pPr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.</w:t>
                        </w:r>
                      </w:p>
                      <w:p w:rsidR="0010559B" w:rsidRDefault="0010559B" w:rsidP="0010559B"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564C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D931506" wp14:editId="7E9A4631">
                <wp:simplePos x="0" y="0"/>
                <wp:positionH relativeFrom="margin">
                  <wp:posOffset>323850</wp:posOffset>
                </wp:positionH>
                <wp:positionV relativeFrom="paragraph">
                  <wp:posOffset>7010399</wp:posOffset>
                </wp:positionV>
                <wp:extent cx="5076190" cy="1818005"/>
                <wp:effectExtent l="0" t="0" r="10160" b="107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190" cy="1818005"/>
                          <a:chOff x="0" y="0"/>
                          <a:chExt cx="4393324" cy="283779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393324" cy="28377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220717" y="231228"/>
                            <a:ext cx="1019175" cy="2388311"/>
                            <a:chOff x="0" y="0"/>
                            <a:chExt cx="3615558" cy="4971499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3615558" cy="49714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0"/>
                              <a:ext cx="3615558" cy="49714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0" y="2"/>
                              <a:ext cx="3615054" cy="497149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8341" y="33045"/>
                            <a:ext cx="2931992" cy="10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64C0" w:rsidRPr="001D06C3" w:rsidRDefault="001564C0" w:rsidP="001564C0">
                              <w:pPr>
                                <w:pStyle w:val="NoSpacing"/>
                                <w:rPr>
                                  <w:sz w:val="48"/>
                                  <w:szCs w:val="48"/>
                                  <w:u w:val="single"/>
                                </w:rPr>
                              </w:pPr>
                              <w:r w:rsidRPr="001D06C3">
                                <w:rPr>
                                  <w:sz w:val="48"/>
                                  <w:szCs w:val="48"/>
                                  <w:u w:val="single"/>
                                </w:rPr>
                                <w:t>Blog Title</w:t>
                              </w:r>
                            </w:p>
                            <w:p w:rsidR="001564C0" w:rsidRPr="001D06C3" w:rsidRDefault="001564C0" w:rsidP="001564C0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1D06C3">
                                <w:rPr>
                                  <w:sz w:val="32"/>
                                  <w:szCs w:val="32"/>
                                  <w:u w:val="single"/>
                                </w:rPr>
                                <w:t>Blog Sub-title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6" y="1008994"/>
                            <a:ext cx="2816772" cy="168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0619" w:rsidRDefault="008A0619" w:rsidP="008A0619">
                              <w:r>
                                <w:t>Publish time</w:t>
                              </w:r>
                            </w:p>
                            <w:p w:rsidR="001564C0" w:rsidRPr="001D06C3" w:rsidRDefault="001564C0" w:rsidP="001564C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</w:pPr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 w:rsidRPr="001D06C3">
                                <w:rPr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1564C0" w:rsidRDefault="001564C0" w:rsidP="001564C0"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31506" id="Group 4" o:spid="_x0000_s1042" style="position:absolute;margin-left:25.5pt;margin-top:552pt;width:399.7pt;height:143.15pt;z-index:251698176;mso-position-horizontal-relative:margin;mso-width-relative:margin;mso-height-relative:margin" coordsize="43933,2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">
                <v:rect id="Rectangle 5" o:spid="_x0000_s1043" style="position:absolute;width:43933;height:28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group id="Group 13" o:spid="_x0000_s1044" style="position:absolute;left:2207;top:2312;width:10191;height:23883" coordsize="36155,4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5" style="position:absolute;width:36155;height:49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  <v:line id="Straight Connector 16" o:spid="_x0000_s1046" style="position:absolute;visibility:visible;mso-wrap-style:square" from="0,0" to="36155,4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<v:stroke joinstyle="miter"/>
                  </v:line>
                  <v:line id="Straight Connector 17" o:spid="_x0000_s1047" style="position:absolute;flip:y;visibility:visible;mso-wrap-style:square" from="0,0" to="36150,4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  <v:stroke joinstyle="miter"/>
                  </v:line>
                </v:group>
                <v:shape id="_x0000_s1048" type="#_x0000_t202" style="position:absolute;left:13683;top:330;width:29320;height:10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1564C0" w:rsidRPr="001D06C3" w:rsidRDefault="001564C0" w:rsidP="001564C0">
                        <w:pPr>
                          <w:pStyle w:val="NoSpacing"/>
                          <w:rPr>
                            <w:sz w:val="48"/>
                            <w:szCs w:val="48"/>
                            <w:u w:val="single"/>
                          </w:rPr>
                        </w:pPr>
                        <w:r w:rsidRPr="001D06C3">
                          <w:rPr>
                            <w:sz w:val="48"/>
                            <w:szCs w:val="48"/>
                            <w:u w:val="single"/>
                          </w:rPr>
                          <w:t>Blog Title</w:t>
                        </w:r>
                      </w:p>
                      <w:p w:rsidR="001564C0" w:rsidRPr="001D06C3" w:rsidRDefault="001564C0" w:rsidP="001564C0">
                        <w:pPr>
                          <w:pStyle w:val="NoSpacing"/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1D06C3">
                          <w:rPr>
                            <w:sz w:val="32"/>
                            <w:szCs w:val="32"/>
                            <w:u w:val="single"/>
                          </w:rPr>
                          <w:t>Blog Sub-title</w:t>
                        </w:r>
                      </w:p>
                    </w:txbxContent>
                  </v:textbox>
                </v:shape>
                <v:shape id="_x0000_s1049" type="#_x0000_t202" style="position:absolute;left:13873;top:10089;width:28168;height:1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8A0619" w:rsidRDefault="008A0619" w:rsidP="008A0619">
                        <w:r>
                          <w:t>Publish time</w:t>
                        </w:r>
                      </w:p>
                      <w:p w:rsidR="001564C0" w:rsidRPr="001D06C3" w:rsidRDefault="001564C0" w:rsidP="001564C0">
                        <w:pPr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w:pPr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 w:rsidRPr="001D06C3">
                          <w:rPr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w:t>.</w:t>
                        </w:r>
                      </w:p>
                      <w:p w:rsidR="001564C0" w:rsidRDefault="001564C0" w:rsidP="001564C0"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06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9E362A" wp14:editId="3590C139">
                <wp:simplePos x="0" y="0"/>
                <wp:positionH relativeFrom="margin">
                  <wp:align>center</wp:align>
                </wp:positionH>
                <wp:positionV relativeFrom="paragraph">
                  <wp:posOffset>-748145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6C3" w:rsidRPr="00B96D1C" w:rsidRDefault="001D06C3" w:rsidP="001D06C3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Blog Mobile</w:t>
                            </w:r>
                            <w:r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362A" id="_x0000_s1050" type="#_x0000_t202" style="position:absolute;margin-left:0;margin-top:-58.9pt;width:566.05pt;height:35.5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" stroked="f">
                <v:textbox>
                  <w:txbxContent>
                    <w:p w:rsidR="001D06C3" w:rsidRPr="00B96D1C" w:rsidRDefault="001D06C3" w:rsidP="001D06C3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Blog Mobile</w:t>
                      </w:r>
                      <w:r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5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BC3F5" wp14:editId="1AA980B9">
                <wp:simplePos x="0" y="0"/>
                <wp:positionH relativeFrom="margin">
                  <wp:align>center</wp:align>
                </wp:positionH>
                <wp:positionV relativeFrom="paragraph">
                  <wp:posOffset>2806262</wp:posOffset>
                </wp:positionV>
                <wp:extent cx="2238703" cy="425669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703" cy="4256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59B" w:rsidRPr="00221F15" w:rsidRDefault="0010559B" w:rsidP="0010559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John Smith’s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C3F5" id="_x0000_s1049" type="#_x0000_t202" style="position:absolute;margin-left:0;margin-top:220.95pt;width:176.3pt;height:33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" filled="f" stroked="f">
                <v:textbox>
                  <w:txbxContent>
                    <w:p w:rsidR="0010559B" w:rsidRPr="00221F15" w:rsidRDefault="0010559B" w:rsidP="0010559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John Smith’s Blog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59B" w:rsidRPr="0010559B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4EB6E1" wp14:editId="11CA9B33">
                <wp:simplePos x="0" y="0"/>
                <wp:positionH relativeFrom="margin">
                  <wp:align>center</wp:align>
                </wp:positionH>
                <wp:positionV relativeFrom="paragraph">
                  <wp:posOffset>1355791</wp:posOffset>
                </wp:positionV>
                <wp:extent cx="1386840" cy="1400810"/>
                <wp:effectExtent l="0" t="0" r="22860" b="2794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1400810"/>
                          <a:chOff x="0" y="0"/>
                          <a:chExt cx="3615559" cy="216513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9F2D6" id="Group 1" o:spid="_x0000_s1026" style="position:absolute;margin-left:0;margin-top:106.75pt;width:109.2pt;height:110.3pt;z-index:251666432;mso-position-horizontal:center;mso-position-horizontal-relative:margin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">
                <v:rect id="Rectangle 8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" fillcolor="window" strokecolor="windowText" strokeweight="1pt"/>
                <v:line id="Straight Connector 10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" strokecolor="#46aac5"/>
                <v:line id="Straight Connector 12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" strokecolor="windowText" strokeweight="1pt"/>
                <w10:wrap type="topAndBottom" anchorx="margin"/>
              </v:group>
            </w:pict>
          </mc:Fallback>
        </mc:AlternateContent>
      </w:r>
      <w:r w:rsidR="0010559B" w:rsidRPr="0010559B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351257" wp14:editId="450D5E29">
                <wp:simplePos x="0" y="0"/>
                <wp:positionH relativeFrom="column">
                  <wp:posOffset>393700</wp:posOffset>
                </wp:positionH>
                <wp:positionV relativeFrom="paragraph">
                  <wp:posOffset>755015</wp:posOffset>
                </wp:positionV>
                <wp:extent cx="4950460" cy="1529715"/>
                <wp:effectExtent l="0" t="0" r="21590" b="323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0460" cy="1529715"/>
                          <a:chOff x="0" y="0"/>
                          <a:chExt cx="3615559" cy="216513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BAD4E" id="Group 6" o:spid="_x0000_s1026" style="position:absolute;margin-left:31pt;margin-top:59.45pt;width:389.8pt;height:120.45pt;z-index:251665408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">
                <v:rect id="Rectangle 7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/>
                <v:line id="Straight Connector 9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" strokecolor="#46aac5"/>
                <v:line id="Straight Connector 11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" strokecolor="windowText" strokeweight="1pt"/>
              </v:group>
            </w:pict>
          </mc:Fallback>
        </mc:AlternateContent>
      </w:r>
      <w:r w:rsidR="001055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78577" wp14:editId="3667E77E">
                <wp:simplePos x="0" y="0"/>
                <wp:positionH relativeFrom="column">
                  <wp:posOffset>3972341</wp:posOffset>
                </wp:positionH>
                <wp:positionV relativeFrom="paragraph">
                  <wp:posOffset>252095</wp:posOffset>
                </wp:positionV>
                <wp:extent cx="567559" cy="283210"/>
                <wp:effectExtent l="0" t="0" r="0" b="25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559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59B" w:rsidRPr="00EB2099" w:rsidRDefault="0010559B" w:rsidP="001055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8577" id="_x0000_s1050" type="#_x0000_t202" style="position:absolute;margin-left:312.8pt;margin-top:19.85pt;width:44.7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" filled="f" stroked="f">
                <v:textbox>
                  <w:txbxContent>
                    <w:p w:rsidR="0010559B" w:rsidRPr="00EB2099" w:rsidRDefault="0010559B" w:rsidP="0010559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055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EF9D7" wp14:editId="56D36D2B">
                <wp:simplePos x="0" y="0"/>
                <wp:positionH relativeFrom="column">
                  <wp:posOffset>4540031</wp:posOffset>
                </wp:positionH>
                <wp:positionV relativeFrom="paragraph">
                  <wp:posOffset>252095</wp:posOffset>
                </wp:positionV>
                <wp:extent cx="682733" cy="283210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33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59B" w:rsidRPr="00EB2099" w:rsidRDefault="0010559B" w:rsidP="001055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F9D7" id="_x0000_s1053" type="#_x0000_t202" style="position:absolute;margin-left:357.5pt;margin-top:19.85pt;width:53.75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" filled="f" stroked="f">
                <v:textbox>
                  <w:txbxContent>
                    <w:p w:rsidR="0010559B" w:rsidRPr="00EB2099" w:rsidRDefault="0010559B" w:rsidP="0010559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5A49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-78740</wp:posOffset>
                </wp:positionV>
                <wp:extent cx="5738648" cy="8986345"/>
                <wp:effectExtent l="0" t="0" r="1460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648" cy="8986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C3711" id="Rectangle 3" o:spid="_x0000_s1026" style="position:absolute;margin-left:400.65pt;margin-top:-6.2pt;width:451.85pt;height:707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</w:p>
    <w:sectPr w:rsidR="0010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chen Xiao">
    <w15:presenceInfo w15:providerId="None" w15:userId="Yuchen X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9B"/>
    <w:rsid w:val="0001628D"/>
    <w:rsid w:val="0010559B"/>
    <w:rsid w:val="001564C0"/>
    <w:rsid w:val="001D06C3"/>
    <w:rsid w:val="002301F3"/>
    <w:rsid w:val="003037CC"/>
    <w:rsid w:val="00484E36"/>
    <w:rsid w:val="005A4915"/>
    <w:rsid w:val="006D4BAD"/>
    <w:rsid w:val="00742BA0"/>
    <w:rsid w:val="008A0619"/>
    <w:rsid w:val="00927C5F"/>
    <w:rsid w:val="00977A62"/>
    <w:rsid w:val="00A04075"/>
    <w:rsid w:val="00C150F3"/>
    <w:rsid w:val="00CC5129"/>
    <w:rsid w:val="00F1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CBBF"/>
  <w15:chartTrackingRefBased/>
  <w15:docId w15:val="{49B662D7-C23D-4330-B243-896B4C14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129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5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Xiao</dc:creator>
  <cp:keywords/>
  <dc:description/>
  <cp:lastModifiedBy>Yuchen Xiao</cp:lastModifiedBy>
  <cp:revision>14</cp:revision>
  <dcterms:created xsi:type="dcterms:W3CDTF">2019-10-21T10:54:00Z</dcterms:created>
  <dcterms:modified xsi:type="dcterms:W3CDTF">2019-10-23T13:55:00Z</dcterms:modified>
</cp:coreProperties>
</file>